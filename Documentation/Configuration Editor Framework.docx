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AFF9E" w14:textId="77777777" w:rsidR="0075204E" w:rsidRDefault="00F21F0E" w:rsidP="0075204E">
      <w:pPr>
        <w:pStyle w:val="Title"/>
      </w:pPr>
      <w:r>
        <w:t>Configuration</w:t>
      </w:r>
      <w:r w:rsidR="00E879A2">
        <w:t xml:space="preserve"> Editor Framework</w:t>
      </w:r>
      <w:r w:rsidR="00B70600">
        <w:t xml:space="preserve"> Introduction</w:t>
      </w:r>
    </w:p>
    <w:p w14:paraId="6D9D33D3" w14:textId="77777777" w:rsidR="0075204E" w:rsidRDefault="0075204E" w:rsidP="0075204E">
      <w:pPr>
        <w:pStyle w:val="Heading1"/>
      </w:pPr>
      <w:bookmarkStart w:id="0" w:name="_Toc372287838"/>
      <w:r>
        <w:t>Overview</w:t>
      </w:r>
      <w:bookmarkEnd w:id="0"/>
    </w:p>
    <w:p w14:paraId="42DA2747" w14:textId="77777777" w:rsidR="00116A79" w:rsidRDefault="00116A79" w:rsidP="009B4987">
      <w:r>
        <w:t xml:space="preserve"> </w:t>
      </w:r>
      <w:r w:rsidR="00F01C7E">
        <w:t xml:space="preserve">Application </w:t>
      </w:r>
      <w:r>
        <w:t xml:space="preserve">configuration is a large task for application architecture. In an attempt to make system configuration easier for designers as well as end-users, configuration editors are often implemented. </w:t>
      </w:r>
    </w:p>
    <w:p w14:paraId="4621B1EC" w14:textId="77777777" w:rsidR="00AC1279" w:rsidRDefault="00AC1279" w:rsidP="009B4987">
      <w:r>
        <w:t xml:space="preserve">In this document we cover the Configurator Editor Framework which is a starting point </w:t>
      </w:r>
      <w:r w:rsidR="005F6A7B">
        <w:t>for creating a</w:t>
      </w:r>
      <w:r>
        <w:t xml:space="preserve"> custom configuration editor</w:t>
      </w:r>
      <w:r w:rsidR="001A4446" w:rsidRPr="001A4446">
        <w:t xml:space="preserve"> </w:t>
      </w:r>
      <w:r w:rsidR="001A4446">
        <w:t>in the LabVIEW Development Environment</w:t>
      </w:r>
      <w:r>
        <w:t xml:space="preserve">. The </w:t>
      </w:r>
      <w:r w:rsidR="00F7495B">
        <w:t>framework consists</w:t>
      </w:r>
      <w:r>
        <w:t xml:space="preserve"> of </w:t>
      </w:r>
      <w:r w:rsidR="00D96713">
        <w:t xml:space="preserve">a tree control and subpanel API, </w:t>
      </w:r>
      <w:r w:rsidR="00B70600">
        <w:t>2</w:t>
      </w:r>
      <w:r>
        <w:t xml:space="preserve"> </w:t>
      </w:r>
      <w:r w:rsidR="009B4987">
        <w:t>LabVIEW project template</w:t>
      </w:r>
      <w:r w:rsidR="005F6A7B">
        <w:t>,</w:t>
      </w:r>
      <w:r w:rsidR="00D96713">
        <w:t xml:space="preserve"> and </w:t>
      </w:r>
      <w:r>
        <w:t xml:space="preserve">2 abstract </w:t>
      </w:r>
      <w:r w:rsidR="001A4446">
        <w:t xml:space="preserve">LabVIEW </w:t>
      </w:r>
      <w:r>
        <w:t xml:space="preserve">classes. </w:t>
      </w:r>
      <w:r w:rsidR="00F21F0E">
        <w:t xml:space="preserve"> </w:t>
      </w:r>
    </w:p>
    <w:p w14:paraId="15B3907D" w14:textId="77777777" w:rsidR="009B4987" w:rsidRDefault="00F21F0E" w:rsidP="009B4987">
      <w:r>
        <w:t>The example</w:t>
      </w:r>
      <w:r w:rsidR="001A4446">
        <w:t xml:space="preserve"> configuration editor</w:t>
      </w:r>
      <w:r>
        <w:t xml:space="preserve"> described </w:t>
      </w:r>
      <w:r w:rsidR="001A4446">
        <w:t>in</w:t>
      </w:r>
      <w:r>
        <w:t xml:space="preserve"> this paper is for creating a configuration tool for an embedded data logging system</w:t>
      </w:r>
      <w:r w:rsidR="005F6A7B">
        <w:t>,</w:t>
      </w:r>
      <w:r>
        <w:t xml:space="preserve"> but the </w:t>
      </w:r>
      <w:r w:rsidR="001A4446">
        <w:t xml:space="preserve">framework </w:t>
      </w:r>
      <w:r>
        <w:t xml:space="preserve">can be used for creating </w:t>
      </w:r>
      <w:r w:rsidR="001A4446">
        <w:t xml:space="preserve">other </w:t>
      </w:r>
      <w:r>
        <w:t xml:space="preserve">configuration </w:t>
      </w:r>
      <w:r w:rsidR="001A4446">
        <w:t>editors for automated test, machine control, or other applications</w:t>
      </w:r>
      <w:r>
        <w:t>.</w:t>
      </w:r>
    </w:p>
    <w:p w14:paraId="24BAD883" w14:textId="77777777" w:rsidR="00B70600" w:rsidRDefault="00B70600" w:rsidP="009B4987">
      <w:r>
        <w:t xml:space="preserve">In this document we cover the use of the basic template and the core concepts of the framework. The advance project is covered in the </w:t>
      </w:r>
      <w:r w:rsidRPr="00B70600">
        <w:t>Configuration Editor Framework Advance Project Template</w:t>
      </w:r>
      <w:r>
        <w:t xml:space="preserve"> document.</w:t>
      </w:r>
    </w:p>
    <w:p w14:paraId="2F10EFE9" w14:textId="77777777" w:rsidR="007C7F59" w:rsidRDefault="007C7F59" w:rsidP="00BE5EE0">
      <w:pPr>
        <w:pStyle w:val="Heading1"/>
      </w:pPr>
      <w:r>
        <w:t>Requirements</w:t>
      </w:r>
    </w:p>
    <w:p w14:paraId="37D07AB6" w14:textId="77777777" w:rsidR="007C7F59" w:rsidRDefault="007C7F59" w:rsidP="007C7F59">
      <w:pPr>
        <w:pStyle w:val="ListParagraph"/>
        <w:numPr>
          <w:ilvl w:val="0"/>
          <w:numId w:val="3"/>
        </w:numPr>
      </w:pPr>
      <w:r>
        <w:t>LabVIEW 2013 Development Environment or later</w:t>
      </w:r>
    </w:p>
    <w:p w14:paraId="54007361" w14:textId="77777777" w:rsidR="007C7F59" w:rsidRDefault="00E16075" w:rsidP="007C7F59">
      <w:pPr>
        <w:pStyle w:val="ListParagraph"/>
        <w:numPr>
          <w:ilvl w:val="0"/>
          <w:numId w:val="3"/>
        </w:numPr>
      </w:pPr>
      <w:hyperlink r:id="rId6" w:history="1">
        <w:r w:rsidR="007C7F59">
          <w:rPr>
            <w:rStyle w:val="Hyperlink"/>
          </w:rPr>
          <w:t>Asynchronous Message Communication (AMC)</w:t>
        </w:r>
      </w:hyperlink>
      <w:r w:rsidR="007C7F59">
        <w:t xml:space="preserve"> Reference Library</w:t>
      </w:r>
    </w:p>
    <w:p w14:paraId="30573338" w14:textId="77777777" w:rsidR="009B4987" w:rsidRDefault="009B4987" w:rsidP="009B4987">
      <w:pPr>
        <w:pStyle w:val="Heading1"/>
      </w:pPr>
      <w:r>
        <w:t>Introduction</w:t>
      </w:r>
    </w:p>
    <w:p w14:paraId="1C54C32A" w14:textId="77777777" w:rsidR="00BA6470" w:rsidRPr="00BA6470" w:rsidRDefault="00BA6470" w:rsidP="00BA6470">
      <w:pPr>
        <w:spacing w:before="100" w:beforeAutospacing="1" w:after="100" w:afterAutospacing="1" w:line="240" w:lineRule="auto"/>
        <w:rPr>
          <w:rFonts w:ascii="Times New Roman" w:eastAsia="Times New Roman" w:hAnsi="Times New Roman" w:cs="Times New Roman"/>
          <w:sz w:val="24"/>
          <w:szCs w:val="24"/>
        </w:rPr>
      </w:pPr>
      <w:r w:rsidRPr="00BA6470">
        <w:rPr>
          <w:rFonts w:ascii="Times New Roman" w:eastAsia="Times New Roman" w:hAnsi="Times New Roman" w:cs="Times New Roman"/>
          <w:sz w:val="24"/>
          <w:szCs w:val="24"/>
        </w:rPr>
        <w:t>System Configuration is used to store and access semi-static data in an application which describes the hardware and behavior of the application. Configuration decouples the need to edit source code when a user needs to</w:t>
      </w:r>
      <w:r>
        <w:rPr>
          <w:rFonts w:ascii="Times New Roman" w:eastAsia="Times New Roman" w:hAnsi="Times New Roman" w:cs="Times New Roman"/>
          <w:sz w:val="24"/>
          <w:szCs w:val="24"/>
        </w:rPr>
        <w:t>:</w:t>
      </w:r>
    </w:p>
    <w:p w14:paraId="7ACFD13C" w14:textId="77777777" w:rsidR="00BA6470" w:rsidRPr="00BA6470" w:rsidRDefault="00BA6470" w:rsidP="00BA6470">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changes to parameters</w:t>
      </w:r>
    </w:p>
    <w:p w14:paraId="119AE6BB" w14:textId="77777777" w:rsidR="00BA6470" w:rsidRPr="00BA6470" w:rsidRDefault="00BA6470" w:rsidP="00BA64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6470">
        <w:rPr>
          <w:rFonts w:ascii="Times New Roman" w:eastAsia="Times New Roman" w:hAnsi="Times New Roman" w:cs="Times New Roman"/>
          <w:sz w:val="24"/>
          <w:szCs w:val="24"/>
        </w:rPr>
        <w:t>chang</w:t>
      </w:r>
      <w:r>
        <w:rPr>
          <w:rFonts w:ascii="Times New Roman" w:eastAsia="Times New Roman" w:hAnsi="Times New Roman" w:cs="Times New Roman"/>
          <w:sz w:val="24"/>
          <w:szCs w:val="24"/>
        </w:rPr>
        <w:t>e hardware specific information</w:t>
      </w:r>
    </w:p>
    <w:p w14:paraId="7E925831" w14:textId="77777777" w:rsidR="00BA6470" w:rsidRPr="00BA6470" w:rsidRDefault="00BA6470" w:rsidP="00BA64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6470">
        <w:rPr>
          <w:rFonts w:ascii="Times New Roman" w:eastAsia="Times New Roman" w:hAnsi="Times New Roman" w:cs="Times New Roman"/>
          <w:sz w:val="24"/>
          <w:szCs w:val="24"/>
        </w:rPr>
        <w:t>configure ap</w:t>
      </w:r>
      <w:r>
        <w:rPr>
          <w:rFonts w:ascii="Times New Roman" w:eastAsia="Times New Roman" w:hAnsi="Times New Roman" w:cs="Times New Roman"/>
          <w:sz w:val="24"/>
          <w:szCs w:val="24"/>
        </w:rPr>
        <w:t>plication specific behavior</w:t>
      </w:r>
    </w:p>
    <w:p w14:paraId="4F4E3BD9" w14:textId="77777777" w:rsidR="00BA6470" w:rsidRPr="00BA6470" w:rsidRDefault="00BA6470" w:rsidP="00BA64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6470">
        <w:rPr>
          <w:rFonts w:ascii="Times New Roman" w:eastAsia="Times New Roman" w:hAnsi="Times New Roman" w:cs="Times New Roman"/>
          <w:sz w:val="24"/>
          <w:szCs w:val="24"/>
        </w:rPr>
        <w:t xml:space="preserve">customize </w:t>
      </w:r>
      <w:r>
        <w:rPr>
          <w:rFonts w:ascii="Times New Roman" w:eastAsia="Times New Roman" w:hAnsi="Times New Roman" w:cs="Times New Roman"/>
          <w:sz w:val="24"/>
          <w:szCs w:val="24"/>
        </w:rPr>
        <w:t>applications for a specific use</w:t>
      </w:r>
    </w:p>
    <w:p w14:paraId="075ACAFA" w14:textId="77777777" w:rsidR="00BA6470" w:rsidRDefault="00BA6470" w:rsidP="00BA6470">
      <w:pPr>
        <w:spacing w:before="100" w:beforeAutospacing="1" w:after="100" w:afterAutospacing="1" w:line="240" w:lineRule="auto"/>
        <w:rPr>
          <w:rFonts w:ascii="Times New Roman" w:eastAsia="Times New Roman" w:hAnsi="Times New Roman" w:cs="Times New Roman"/>
          <w:sz w:val="24"/>
          <w:szCs w:val="24"/>
        </w:rPr>
      </w:pPr>
      <w:r w:rsidRPr="00BA6470">
        <w:rPr>
          <w:rFonts w:ascii="Times New Roman" w:eastAsia="Times New Roman" w:hAnsi="Times New Roman" w:cs="Times New Roman"/>
          <w:sz w:val="24"/>
          <w:szCs w:val="24"/>
        </w:rPr>
        <w:t>The data for a configuration is stored in a file or database. At run-time, applications open the data from a file or database, rather than having the developer hardcode the information into the source. Time and money is saved by removing the need to validate new source code.</w:t>
      </w:r>
    </w:p>
    <w:p w14:paraId="412995D0" w14:textId="77777777" w:rsidR="00BA6470" w:rsidRDefault="00BA6470" w:rsidP="00BA647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editing configuration the user can work directly on the file with a text editor, excel or other </w:t>
      </w:r>
      <w:r w:rsidR="006F03D2">
        <w:rPr>
          <w:rFonts w:ascii="Times New Roman" w:eastAsia="Times New Roman" w:hAnsi="Times New Roman" w:cs="Times New Roman"/>
          <w:sz w:val="24"/>
          <w:szCs w:val="24"/>
        </w:rPr>
        <w:t>file</w:t>
      </w:r>
      <w:r>
        <w:rPr>
          <w:rFonts w:ascii="Times New Roman" w:eastAsia="Times New Roman" w:hAnsi="Times New Roman" w:cs="Times New Roman"/>
          <w:sz w:val="24"/>
          <w:szCs w:val="24"/>
        </w:rPr>
        <w:t xml:space="preserve"> editing programs. </w:t>
      </w:r>
      <w:r w:rsidR="001A4446">
        <w:rPr>
          <w:rFonts w:ascii="Times New Roman" w:eastAsia="Times New Roman" w:hAnsi="Times New Roman" w:cs="Times New Roman"/>
          <w:sz w:val="24"/>
          <w:szCs w:val="24"/>
        </w:rPr>
        <w:t>General purpose file editors can work for simple applications</w:t>
      </w:r>
      <w:r>
        <w:rPr>
          <w:rFonts w:ascii="Times New Roman" w:eastAsia="Times New Roman" w:hAnsi="Times New Roman" w:cs="Times New Roman"/>
          <w:sz w:val="24"/>
          <w:szCs w:val="24"/>
        </w:rPr>
        <w:t>,</w:t>
      </w:r>
      <w:r w:rsidR="001A4446">
        <w:rPr>
          <w:rFonts w:ascii="Times New Roman" w:eastAsia="Times New Roman" w:hAnsi="Times New Roman" w:cs="Times New Roman"/>
          <w:sz w:val="24"/>
          <w:szCs w:val="24"/>
        </w:rPr>
        <w:t xml:space="preserve"> but </w:t>
      </w:r>
      <w:r w:rsidR="001A4446">
        <w:rPr>
          <w:rFonts w:ascii="Times New Roman" w:eastAsia="Times New Roman" w:hAnsi="Times New Roman" w:cs="Times New Roman"/>
          <w:sz w:val="24"/>
          <w:szCs w:val="24"/>
        </w:rPr>
        <w:lastRenderedPageBreak/>
        <w:t>forc</w:t>
      </w:r>
      <w:r w:rsidR="005F6A7B">
        <w:rPr>
          <w:rFonts w:ascii="Times New Roman" w:eastAsia="Times New Roman" w:hAnsi="Times New Roman" w:cs="Times New Roman"/>
          <w:sz w:val="24"/>
          <w:szCs w:val="24"/>
        </w:rPr>
        <w:t>ing</w:t>
      </w:r>
      <w:r w:rsidR="001A4446">
        <w:rPr>
          <w:rFonts w:ascii="Times New Roman" w:eastAsia="Times New Roman" w:hAnsi="Times New Roman" w:cs="Times New Roman"/>
          <w:sz w:val="24"/>
          <w:szCs w:val="24"/>
        </w:rPr>
        <w:t xml:space="preserve"> users</w:t>
      </w:r>
      <w:r w:rsidR="00DE68AC">
        <w:rPr>
          <w:rFonts w:ascii="Times New Roman" w:eastAsia="Times New Roman" w:hAnsi="Times New Roman" w:cs="Times New Roman"/>
          <w:sz w:val="24"/>
          <w:szCs w:val="24"/>
        </w:rPr>
        <w:t xml:space="preserve"> to use these non-specific tools</w:t>
      </w:r>
      <w:r>
        <w:rPr>
          <w:rFonts w:ascii="Times New Roman" w:eastAsia="Times New Roman" w:hAnsi="Times New Roman" w:cs="Times New Roman"/>
          <w:sz w:val="24"/>
          <w:szCs w:val="24"/>
        </w:rPr>
        <w:t xml:space="preserve"> makes configuration hard to understand and </w:t>
      </w:r>
      <w:r w:rsidR="005F6A7B">
        <w:rPr>
          <w:rFonts w:ascii="Times New Roman" w:eastAsia="Times New Roman" w:hAnsi="Times New Roman" w:cs="Times New Roman"/>
          <w:sz w:val="24"/>
          <w:szCs w:val="24"/>
        </w:rPr>
        <w:t>error prone.</w:t>
      </w:r>
    </w:p>
    <w:p w14:paraId="736520DB" w14:textId="77777777" w:rsidR="00F06567" w:rsidRDefault="00BA6470" w:rsidP="00BA6470">
      <w:pPr>
        <w:spacing w:before="100" w:beforeAutospacing="1" w:after="100" w:afterAutospacing="1" w:line="240" w:lineRule="auto"/>
        <w:rPr>
          <w:rFonts w:ascii="Times New Roman" w:eastAsia="Times New Roman" w:hAnsi="Times New Roman" w:cs="Times New Roman"/>
          <w:sz w:val="24"/>
          <w:szCs w:val="24"/>
        </w:rPr>
      </w:pPr>
      <w:r w:rsidRPr="00BA6470">
        <w:rPr>
          <w:rFonts w:ascii="Times New Roman" w:eastAsia="Times New Roman" w:hAnsi="Times New Roman" w:cs="Times New Roman"/>
          <w:sz w:val="24"/>
          <w:szCs w:val="24"/>
        </w:rPr>
        <w:t xml:space="preserve">Configuration editors are typically graphical user interfaces (GUIs) that enable a user to create/edit configurations so that the resulting file conforms to a format that an application can interpret. By enabling and limiting the interactions of data in a configuration the user can create a scalable and maintainable way to store information. </w:t>
      </w:r>
      <w:r w:rsidR="001C25C1">
        <w:rPr>
          <w:rFonts w:ascii="Times New Roman" w:eastAsia="Times New Roman" w:hAnsi="Times New Roman" w:cs="Times New Roman"/>
          <w:sz w:val="24"/>
          <w:szCs w:val="24"/>
        </w:rPr>
        <w:t>Using a c</w:t>
      </w:r>
      <w:r w:rsidR="00FA44E1">
        <w:rPr>
          <w:rFonts w:ascii="Times New Roman" w:eastAsia="Times New Roman" w:hAnsi="Times New Roman" w:cs="Times New Roman"/>
          <w:sz w:val="24"/>
          <w:szCs w:val="24"/>
        </w:rPr>
        <w:t>onfiguration</w:t>
      </w:r>
      <w:r w:rsidR="00F06567">
        <w:rPr>
          <w:rFonts w:ascii="Times New Roman" w:eastAsia="Times New Roman" w:hAnsi="Times New Roman" w:cs="Times New Roman"/>
          <w:sz w:val="24"/>
          <w:szCs w:val="24"/>
        </w:rPr>
        <w:t xml:space="preserve"> editor provides several advantages:</w:t>
      </w:r>
    </w:p>
    <w:p w14:paraId="09AA58AA" w14:textId="77777777" w:rsidR="00F06567" w:rsidRPr="009346F1" w:rsidRDefault="001C25C1" w:rsidP="009346F1">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46F1">
        <w:rPr>
          <w:rFonts w:ascii="Times New Roman" w:eastAsia="Times New Roman" w:hAnsi="Times New Roman" w:cs="Times New Roman"/>
          <w:sz w:val="24"/>
          <w:szCs w:val="24"/>
        </w:rPr>
        <w:t>Information can be input in different ways</w:t>
      </w:r>
    </w:p>
    <w:p w14:paraId="671822D5" w14:textId="77777777" w:rsidR="009346F1" w:rsidRDefault="001C25C1" w:rsidP="009346F1">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46F1">
        <w:rPr>
          <w:rFonts w:ascii="Times New Roman" w:eastAsia="Times New Roman" w:hAnsi="Times New Roman" w:cs="Times New Roman"/>
          <w:sz w:val="24"/>
          <w:szCs w:val="24"/>
        </w:rPr>
        <w:t>Invalid configurations can be restricted by the configuration</w:t>
      </w:r>
      <w:r w:rsidR="006F03D2" w:rsidRPr="009346F1">
        <w:rPr>
          <w:rFonts w:ascii="Times New Roman" w:eastAsia="Times New Roman" w:hAnsi="Times New Roman" w:cs="Times New Roman"/>
          <w:sz w:val="24"/>
          <w:szCs w:val="24"/>
        </w:rPr>
        <w:t xml:space="preserve"> U</w:t>
      </w:r>
      <w:r w:rsidR="009346F1">
        <w:rPr>
          <w:rFonts w:ascii="Times New Roman" w:eastAsia="Times New Roman" w:hAnsi="Times New Roman" w:cs="Times New Roman"/>
          <w:sz w:val="24"/>
          <w:szCs w:val="24"/>
        </w:rPr>
        <w:t>I</w:t>
      </w:r>
    </w:p>
    <w:p w14:paraId="23FD449C" w14:textId="77777777" w:rsidR="001C25C1" w:rsidRPr="009346F1" w:rsidRDefault="009346F1" w:rsidP="009346F1">
      <w:pPr>
        <w:pStyle w:val="CommentText"/>
        <w:numPr>
          <w:ilvl w:val="0"/>
          <w:numId w:val="13"/>
        </w:numPr>
        <w:spacing w:before="100" w:beforeAutospacing="1" w:after="100" w:afterAutospacing="1"/>
        <w:rPr>
          <w:rFonts w:ascii="Times New Roman" w:eastAsia="Times New Roman" w:hAnsi="Times New Roman" w:cs="Times New Roman"/>
          <w:sz w:val="24"/>
          <w:szCs w:val="24"/>
        </w:rPr>
      </w:pPr>
      <w:r w:rsidRPr="009346F1">
        <w:rPr>
          <w:rFonts w:ascii="Times New Roman" w:eastAsia="Times New Roman" w:hAnsi="Times New Roman" w:cs="Times New Roman"/>
          <w:sz w:val="24"/>
          <w:szCs w:val="24"/>
        </w:rPr>
        <w:t>Decoupling the programmatic requirements from application requirements, makes it easier for users to visualize a complex system</w:t>
      </w:r>
    </w:p>
    <w:p w14:paraId="463DD87B" w14:textId="77777777" w:rsidR="001C25C1" w:rsidRPr="009346F1" w:rsidRDefault="001C25C1" w:rsidP="009346F1">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46F1">
        <w:rPr>
          <w:rFonts w:ascii="Times New Roman" w:eastAsia="Times New Roman" w:hAnsi="Times New Roman" w:cs="Times New Roman"/>
          <w:sz w:val="24"/>
          <w:szCs w:val="24"/>
        </w:rPr>
        <w:t>Version managing can be done by the Configurator</w:t>
      </w:r>
    </w:p>
    <w:p w14:paraId="4DA6CF48" w14:textId="77777777" w:rsidR="001C25C1" w:rsidRPr="009346F1" w:rsidRDefault="001C25C1" w:rsidP="009346F1">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46F1">
        <w:rPr>
          <w:rFonts w:ascii="Times New Roman" w:eastAsia="Times New Roman" w:hAnsi="Times New Roman" w:cs="Times New Roman"/>
          <w:sz w:val="24"/>
          <w:szCs w:val="24"/>
        </w:rPr>
        <w:t>Multiple file formats can be supported</w:t>
      </w:r>
    </w:p>
    <w:p w14:paraId="136AECE1" w14:textId="77777777" w:rsidR="001C25C1" w:rsidRPr="009346F1" w:rsidRDefault="001C25C1" w:rsidP="009346F1">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346F1">
        <w:rPr>
          <w:rFonts w:ascii="Times New Roman" w:eastAsia="Times New Roman" w:hAnsi="Times New Roman" w:cs="Times New Roman"/>
          <w:sz w:val="24"/>
          <w:szCs w:val="24"/>
        </w:rPr>
        <w:t xml:space="preserve">Easier to configure </w:t>
      </w:r>
      <w:r w:rsidR="006F03D2" w:rsidRPr="009346F1">
        <w:rPr>
          <w:rFonts w:ascii="Times New Roman" w:eastAsia="Times New Roman" w:hAnsi="Times New Roman" w:cs="Times New Roman"/>
          <w:sz w:val="24"/>
          <w:szCs w:val="24"/>
        </w:rPr>
        <w:t>complex system with large number of configuration parameters.</w:t>
      </w:r>
    </w:p>
    <w:p w14:paraId="080E208D" w14:textId="77777777" w:rsidR="00BA6470" w:rsidRDefault="00BA6470" w:rsidP="00BE5EE0">
      <w:pPr>
        <w:pStyle w:val="Heading1"/>
      </w:pPr>
      <w:r>
        <w:t>Common Features</w:t>
      </w:r>
    </w:p>
    <w:p w14:paraId="2103662A" w14:textId="77777777" w:rsidR="007C7F59" w:rsidRDefault="007C7F59" w:rsidP="007C7F59">
      <w:pPr>
        <w:pStyle w:val="NormalWeb"/>
      </w:pPr>
      <w:r>
        <w:t xml:space="preserve">National Instruments </w:t>
      </w:r>
      <w:r w:rsidR="005F6A7B">
        <w:t>products include many examples of configuration editors</w:t>
      </w:r>
      <w:r>
        <w:t>. Measurement and Automation Explorer (MAX) is a configuration editor commonly used to configure NI Hardware. Figure 1 shows the GUI for MAX.</w:t>
      </w:r>
    </w:p>
    <w:p w14:paraId="1C5769EB" w14:textId="77777777" w:rsidR="00450327" w:rsidRDefault="00902E49" w:rsidP="00450327">
      <w:pPr>
        <w:pStyle w:val="NormalWeb"/>
        <w:keepNext/>
        <w:jc w:val="center"/>
      </w:pPr>
      <w:r>
        <w:rPr>
          <w:noProof/>
        </w:rPr>
        <w:drawing>
          <wp:inline distT="0" distB="0" distL="0" distR="0" wp14:anchorId="1E79417E" wp14:editId="2CD22E5B">
            <wp:extent cx="5800725" cy="30769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6739" cy="3090786"/>
                    </a:xfrm>
                    <a:prstGeom prst="rect">
                      <a:avLst/>
                    </a:prstGeom>
                  </pic:spPr>
                </pic:pic>
              </a:graphicData>
            </a:graphic>
          </wp:inline>
        </w:drawing>
      </w:r>
    </w:p>
    <w:p w14:paraId="60872161" w14:textId="657A9777" w:rsidR="00450327" w:rsidRDefault="00450327" w:rsidP="00450327">
      <w:pPr>
        <w:pStyle w:val="Caption"/>
        <w:jc w:val="center"/>
      </w:pPr>
      <w:r>
        <w:t xml:space="preserve">Figure </w:t>
      </w:r>
      <w:r w:rsidR="00E16075">
        <w:fldChar w:fldCharType="begin"/>
      </w:r>
      <w:r w:rsidR="00E16075">
        <w:instrText xml:space="preserve"> SEQ Figure \* ARABIC </w:instrText>
      </w:r>
      <w:r w:rsidR="00E16075">
        <w:fldChar w:fldCharType="separate"/>
      </w:r>
      <w:r>
        <w:rPr>
          <w:noProof/>
        </w:rPr>
        <w:t>1</w:t>
      </w:r>
      <w:r w:rsidR="00E16075">
        <w:rPr>
          <w:noProof/>
        </w:rPr>
        <w:fldChar w:fldCharType="end"/>
      </w:r>
      <w:r>
        <w:t xml:space="preserve"> </w:t>
      </w:r>
      <w:r w:rsidRPr="003A34DB">
        <w:t>NI MAX Graphical User Interface</w:t>
      </w:r>
    </w:p>
    <w:p w14:paraId="1A7321CB" w14:textId="2B11B036" w:rsidR="007C7F59" w:rsidRDefault="007C7F59" w:rsidP="007C7F59">
      <w:pPr>
        <w:pStyle w:val="NormalWeb"/>
        <w:jc w:val="center"/>
      </w:pPr>
      <w:r>
        <w:br/>
      </w:r>
    </w:p>
    <w:p w14:paraId="4DE415A1" w14:textId="77777777" w:rsidR="007C7F59" w:rsidRDefault="007C7F59" w:rsidP="007C7F59">
      <w:pPr>
        <w:pStyle w:val="NormalWeb"/>
      </w:pPr>
      <w:r>
        <w:lastRenderedPageBreak/>
        <w:t>Another configuration editor is the LabVIEW Project Explorer. The Project Explorer saves the information as an XML file with the extension “.lvproj”. Even LabVIEW has a configuration file called “labview.ini” which is stored as human readable initialization file</w:t>
      </w:r>
      <w:r w:rsidR="006070B3">
        <w:t xml:space="preserve"> which can be edited through the options dialog</w:t>
      </w:r>
      <w:r>
        <w:t>.</w:t>
      </w:r>
    </w:p>
    <w:p w14:paraId="421E93C2" w14:textId="77777777" w:rsidR="007C7F59" w:rsidRDefault="007C7F59" w:rsidP="007C7F59">
      <w:pPr>
        <w:pStyle w:val="NormalWeb"/>
      </w:pPr>
      <w:r>
        <w:t xml:space="preserve">After reviewing the above configuration editors, </w:t>
      </w:r>
      <w:r w:rsidR="00467D92">
        <w:t>four</w:t>
      </w:r>
      <w:r>
        <w:t xml:space="preserve"> common elements can be extrapolated.</w:t>
      </w:r>
    </w:p>
    <w:p w14:paraId="2A176440" w14:textId="77777777" w:rsidR="007C7F59" w:rsidRDefault="007C7F59" w:rsidP="007C7F59">
      <w:pPr>
        <w:numPr>
          <w:ilvl w:val="0"/>
          <w:numId w:val="2"/>
        </w:numPr>
        <w:spacing w:before="100" w:beforeAutospacing="1" w:after="100" w:afterAutospacing="1" w:line="240" w:lineRule="auto"/>
      </w:pPr>
      <w:r>
        <w:t>There is a graphical way to navigate through the configuration. Typically this is using a tree control.</w:t>
      </w:r>
    </w:p>
    <w:p w14:paraId="5E6DBEDE" w14:textId="77777777" w:rsidR="007C7F59" w:rsidRDefault="007C7F59" w:rsidP="007C7F59">
      <w:pPr>
        <w:numPr>
          <w:ilvl w:val="0"/>
          <w:numId w:val="2"/>
        </w:numPr>
        <w:spacing w:before="100" w:beforeAutospacing="1" w:after="100" w:afterAutospacing="1" w:line="240" w:lineRule="auto"/>
      </w:pPr>
      <w:r>
        <w:t>After we navigate to a node in our tree data structure, we can edit the data stored at that node. Typically this is though another window (floating or attached).</w:t>
      </w:r>
    </w:p>
    <w:p w14:paraId="33403FC3" w14:textId="77777777" w:rsidR="007C7F59" w:rsidRDefault="007C7F59" w:rsidP="007C7F59">
      <w:pPr>
        <w:numPr>
          <w:ilvl w:val="0"/>
          <w:numId w:val="2"/>
        </w:numPr>
        <w:spacing w:before="100" w:beforeAutospacing="1" w:after="100" w:afterAutospacing="1" w:line="240" w:lineRule="auto"/>
      </w:pPr>
      <w:r>
        <w:t>Nodes in the t</w:t>
      </w:r>
      <w:r w:rsidR="00467D92">
        <w:t>ree data structure can be added</w:t>
      </w:r>
      <w:r>
        <w:t>, duplicated, removed/deleted, and moved to another location in the tree data structure.</w:t>
      </w:r>
    </w:p>
    <w:p w14:paraId="42DAF202" w14:textId="77777777" w:rsidR="00467D92" w:rsidRDefault="005F6A7B" w:rsidP="007C7F59">
      <w:pPr>
        <w:numPr>
          <w:ilvl w:val="0"/>
          <w:numId w:val="2"/>
        </w:numPr>
        <w:spacing w:before="100" w:beforeAutospacing="1" w:after="100" w:afterAutospacing="1" w:line="240" w:lineRule="auto"/>
      </w:pPr>
      <w:r>
        <w:t>There are m</w:t>
      </w:r>
      <w:r w:rsidR="00467D92">
        <w:t>u</w:t>
      </w:r>
      <w:r>
        <w:t>l</w:t>
      </w:r>
      <w:r w:rsidR="00467D92">
        <w:t xml:space="preserve">tiple </w:t>
      </w:r>
      <w:r>
        <w:t>m</w:t>
      </w:r>
      <w:r w:rsidR="00467D92">
        <w:t xml:space="preserve">ethods of setting the configuration (single element, multiple element or </w:t>
      </w:r>
      <w:r w:rsidR="006C05E9">
        <w:t>importing an external configuration</w:t>
      </w:r>
      <w:r w:rsidR="00467D92">
        <w:t>)</w:t>
      </w:r>
    </w:p>
    <w:p w14:paraId="162734BB" w14:textId="4D0FC7C6" w:rsidR="00450327" w:rsidRDefault="00E16075" w:rsidP="00450327">
      <w:pPr>
        <w:pStyle w:val="NormalWeb"/>
        <w:keepNext/>
        <w:jc w:val="center"/>
      </w:pPr>
      <w:r>
        <w:rPr>
          <w:noProof/>
        </w:rPr>
        <mc:AlternateContent>
          <mc:Choice Requires="wps">
            <w:drawing>
              <wp:anchor distT="0" distB="0" distL="114300" distR="114300" simplePos="0" relativeHeight="251659264" behindDoc="0" locked="0" layoutInCell="1" allowOverlap="1" wp14:anchorId="164919A6" wp14:editId="5D1A17CC">
                <wp:simplePos x="0" y="0"/>
                <wp:positionH relativeFrom="column">
                  <wp:posOffset>2752725</wp:posOffset>
                </wp:positionH>
                <wp:positionV relativeFrom="paragraph">
                  <wp:posOffset>2487295</wp:posOffset>
                </wp:positionV>
                <wp:extent cx="1428750" cy="619125"/>
                <wp:effectExtent l="9525" t="12700" r="9525" b="6350"/>
                <wp:wrapNone/>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619125"/>
                        </a:xfrm>
                        <a:prstGeom prst="roundRect">
                          <a:avLst>
                            <a:gd name="adj" fmla="val 16667"/>
                          </a:avLst>
                        </a:prstGeom>
                        <a:solidFill>
                          <a:srgbClr val="FFFFFF"/>
                        </a:solidFill>
                        <a:ln w="9525">
                          <a:solidFill>
                            <a:srgbClr val="000000"/>
                          </a:solidFill>
                          <a:round/>
                          <a:headEnd/>
                          <a:tailEnd/>
                        </a:ln>
                      </wps:spPr>
                      <wps:txbx>
                        <w:txbxContent>
                          <w:p w14:paraId="036F5000" w14:textId="77777777" w:rsidR="002C19EE" w:rsidRPr="00902E49" w:rsidRDefault="002C19EE">
                            <w:pPr>
                              <w:rPr>
                                <w:sz w:val="32"/>
                                <w:szCs w:val="32"/>
                              </w:rPr>
                            </w:pPr>
                            <w:r w:rsidRPr="00902E49">
                              <w:rPr>
                                <w:sz w:val="32"/>
                                <w:szCs w:val="32"/>
                              </w:rPr>
                              <w:t>Configuration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64919A6" id="AutoShape 3" o:spid="_x0000_s1026" style="position:absolute;left:0;text-align:left;margin-left:216.75pt;margin-top:195.85pt;width:112.5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">
                <v:textbox>
                  <w:txbxContent>
                    <w:p w14:paraId="036F5000" w14:textId="77777777" w:rsidR="002C19EE" w:rsidRPr="00902E49" w:rsidRDefault="002C19EE">
                      <w:pPr>
                        <w:rPr>
                          <w:sz w:val="32"/>
                          <w:szCs w:val="32"/>
                        </w:rPr>
                      </w:pPr>
                      <w:r w:rsidRPr="00902E49">
                        <w:rPr>
                          <w:sz w:val="32"/>
                          <w:szCs w:val="32"/>
                        </w:rPr>
                        <w:t>Configuration</w:t>
                      </w:r>
                    </w:p>
                  </w:txbxContent>
                </v:textbox>
              </v:roundrect>
            </w:pict>
          </mc:Fallback>
        </mc:AlternateContent>
      </w:r>
      <w:r>
        <w:rPr>
          <w:noProof/>
        </w:rPr>
        <mc:AlternateContent>
          <mc:Choice Requires="wps">
            <w:drawing>
              <wp:anchor distT="0" distB="0" distL="114300" distR="114300" simplePos="0" relativeHeight="251658240" behindDoc="0" locked="0" layoutInCell="1" allowOverlap="1" wp14:anchorId="0D69BED0" wp14:editId="39B057F2">
                <wp:simplePos x="0" y="0"/>
                <wp:positionH relativeFrom="column">
                  <wp:posOffset>295275</wp:posOffset>
                </wp:positionH>
                <wp:positionV relativeFrom="paragraph">
                  <wp:posOffset>2515870</wp:posOffset>
                </wp:positionV>
                <wp:extent cx="1219200" cy="619125"/>
                <wp:effectExtent l="9525" t="12700" r="9525" b="635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619125"/>
                        </a:xfrm>
                        <a:prstGeom prst="roundRect">
                          <a:avLst>
                            <a:gd name="adj" fmla="val 16667"/>
                          </a:avLst>
                        </a:prstGeom>
                        <a:solidFill>
                          <a:srgbClr val="FFFFFF"/>
                        </a:solidFill>
                        <a:ln w="9525">
                          <a:solidFill>
                            <a:srgbClr val="000000"/>
                          </a:solidFill>
                          <a:round/>
                          <a:headEnd/>
                          <a:tailEnd/>
                        </a:ln>
                      </wps:spPr>
                      <wps:txbx>
                        <w:txbxContent>
                          <w:p w14:paraId="5FEC8633" w14:textId="77777777" w:rsidR="002C19EE" w:rsidRPr="00902E49" w:rsidRDefault="002C19EE">
                            <w:pPr>
                              <w:rPr>
                                <w:sz w:val="32"/>
                                <w:szCs w:val="32"/>
                              </w:rPr>
                            </w:pPr>
                            <w:r w:rsidRPr="00902E49">
                              <w:rPr>
                                <w:sz w:val="32"/>
                                <w:szCs w:val="32"/>
                              </w:rPr>
                              <w:t>Navigation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69BED0" id="AutoShape 2" o:spid="_x0000_s1027" style="position:absolute;left:0;text-align:left;margin-left:23.25pt;margin-top:198.1pt;width:96pt;height:4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">
                <v:textbox>
                  <w:txbxContent>
                    <w:p w14:paraId="5FEC8633" w14:textId="77777777" w:rsidR="002C19EE" w:rsidRPr="00902E49" w:rsidRDefault="002C19EE">
                      <w:pPr>
                        <w:rPr>
                          <w:sz w:val="32"/>
                          <w:szCs w:val="32"/>
                        </w:rPr>
                      </w:pPr>
                      <w:r w:rsidRPr="00902E49">
                        <w:rPr>
                          <w:sz w:val="32"/>
                          <w:szCs w:val="32"/>
                        </w:rPr>
                        <w:t>Navigation</w:t>
                      </w:r>
                    </w:p>
                  </w:txbxContent>
                </v:textbox>
              </v:roundrect>
            </w:pict>
          </mc:Fallback>
        </mc:AlternateContent>
      </w:r>
      <w:r w:rsidR="00902E49">
        <w:rPr>
          <w:noProof/>
        </w:rPr>
        <w:drawing>
          <wp:inline distT="0" distB="0" distL="0" distR="0" wp14:anchorId="2CC9EC4F" wp14:editId="597B55C2">
            <wp:extent cx="5943600" cy="3381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81375"/>
                    </a:xfrm>
                    <a:prstGeom prst="rect">
                      <a:avLst/>
                    </a:prstGeom>
                  </pic:spPr>
                </pic:pic>
              </a:graphicData>
            </a:graphic>
          </wp:inline>
        </w:drawing>
      </w:r>
    </w:p>
    <w:p w14:paraId="64830C38" w14:textId="7B775C84" w:rsidR="008425C2" w:rsidRDefault="00450327" w:rsidP="00450327">
      <w:pPr>
        <w:pStyle w:val="Caption"/>
        <w:jc w:val="center"/>
      </w:pPr>
      <w:r>
        <w:t xml:space="preserve">Figure </w:t>
      </w:r>
      <w:r w:rsidR="00E16075">
        <w:fldChar w:fldCharType="begin"/>
      </w:r>
      <w:r w:rsidR="00E16075">
        <w:instrText xml:space="preserve"> SEQ Figure \* ARABIC </w:instrText>
      </w:r>
      <w:r w:rsidR="00E16075">
        <w:fldChar w:fldCharType="separate"/>
      </w:r>
      <w:r>
        <w:rPr>
          <w:noProof/>
        </w:rPr>
        <w:t>2</w:t>
      </w:r>
      <w:r w:rsidR="00E16075">
        <w:rPr>
          <w:noProof/>
        </w:rPr>
        <w:fldChar w:fldCharType="end"/>
      </w:r>
      <w:r>
        <w:t xml:space="preserve"> </w:t>
      </w:r>
      <w:r w:rsidRPr="00C27BC2">
        <w:t>Common Layout for a Configuration Editor</w:t>
      </w:r>
    </w:p>
    <w:p w14:paraId="39329E10" w14:textId="77777777" w:rsidR="00FC0777" w:rsidRDefault="0075204E" w:rsidP="00BE5EE0">
      <w:pPr>
        <w:pStyle w:val="Heading1"/>
      </w:pPr>
      <w:bookmarkStart w:id="1" w:name="_Toc372287841"/>
      <w:r>
        <w:t>Implementation</w:t>
      </w:r>
      <w:bookmarkEnd w:id="1"/>
    </w:p>
    <w:p w14:paraId="65E6AAAB" w14:textId="77777777" w:rsidR="00116A79" w:rsidRDefault="007B3186" w:rsidP="00116A79">
      <w:r>
        <w:t xml:space="preserve">The </w:t>
      </w:r>
      <w:r w:rsidR="00841DB5">
        <w:t xml:space="preserve">ultimate goal </w:t>
      </w:r>
      <w:r>
        <w:t>of this framework is to</w:t>
      </w:r>
      <w:r w:rsidR="00841DB5">
        <w:t xml:space="preserve"> provide the majority of features required to make a configuration editor while still leaving enough flexibility to customize</w:t>
      </w:r>
      <w:r w:rsidR="005F6A7B">
        <w:t xml:space="preserve"> the editor</w:t>
      </w:r>
      <w:r w:rsidR="00841DB5">
        <w:t xml:space="preserve"> for </w:t>
      </w:r>
      <w:r w:rsidR="005F6A7B">
        <w:t xml:space="preserve">specific </w:t>
      </w:r>
      <w:r w:rsidR="00841DB5">
        <w:t>application</w:t>
      </w:r>
      <w:r w:rsidR="005F6A7B">
        <w:t>s</w:t>
      </w:r>
      <w:r w:rsidR="00841DB5">
        <w:t>.  The framework accomplishes</w:t>
      </w:r>
      <w:r w:rsidR="00E839FB">
        <w:t xml:space="preserve"> this goal by providing a</w:t>
      </w:r>
      <w:r>
        <w:t xml:space="preserve"> tree control</w:t>
      </w:r>
      <w:r w:rsidR="00E839FB">
        <w:t xml:space="preserve"> API</w:t>
      </w:r>
      <w:r>
        <w:t xml:space="preserve"> in LabVIEW </w:t>
      </w:r>
      <w:r w:rsidR="00E839FB">
        <w:t>as well as</w:t>
      </w:r>
      <w:r>
        <w:t xml:space="preserve"> </w:t>
      </w:r>
      <w:r w:rsidR="00F7495B">
        <w:t>an</w:t>
      </w:r>
      <w:r>
        <w:t xml:space="preserve"> easy way to have different </w:t>
      </w:r>
      <w:r w:rsidR="00E839FB">
        <w:t>v</w:t>
      </w:r>
      <w:r>
        <w:t xml:space="preserve">iews of the same data.  </w:t>
      </w:r>
      <w:r w:rsidR="00E839FB">
        <w:t>Although the framewo</w:t>
      </w:r>
      <w:r w:rsidR="00D57CFA">
        <w:t xml:space="preserve">rk promotes a tree control as main </w:t>
      </w:r>
      <w:r w:rsidR="00E839FB">
        <w:t>way to visualize the configuration,</w:t>
      </w:r>
      <w:r w:rsidR="00BE5EE0">
        <w:t xml:space="preserve"> custom views can be created. </w:t>
      </w:r>
    </w:p>
    <w:p w14:paraId="5D2E60AC" w14:textId="77777777" w:rsidR="007B3186" w:rsidRPr="00116A79" w:rsidRDefault="007B3186" w:rsidP="00116A79">
      <w:del w:id="2" w:author="Daniel Smith" w:date="2013-12-05T15:03:00Z">
        <w:r w:rsidDel="003A7E78">
          <w:lastRenderedPageBreak/>
          <w:delText xml:space="preserve"> </w:delText>
        </w:r>
      </w:del>
      <w:r>
        <w:t xml:space="preserve">The central part of </w:t>
      </w:r>
      <w:r w:rsidR="005F6A7B">
        <w:t>the C</w:t>
      </w:r>
      <w:r w:rsidR="00AD2322">
        <w:t>onfiguration</w:t>
      </w:r>
      <w:r w:rsidR="00E839FB">
        <w:t xml:space="preserve"> </w:t>
      </w:r>
      <w:r w:rsidR="005F6A7B">
        <w:t>E</w:t>
      </w:r>
      <w:r w:rsidR="00E839FB">
        <w:t xml:space="preserve">ditor </w:t>
      </w:r>
      <w:r w:rsidR="005F6A7B">
        <w:t>F</w:t>
      </w:r>
      <w:r w:rsidR="00E839FB">
        <w:t>ramework</w:t>
      </w:r>
      <w:r>
        <w:t xml:space="preserve"> is the repository. </w:t>
      </w:r>
      <w:r w:rsidR="00E839FB">
        <w:t xml:space="preserve">The repository is the location where all configuration parameters are stored while editing.  </w:t>
      </w:r>
      <w:r w:rsidR="00FC540C">
        <w:t>Interaction with the repository occurs through the tree, the configuration file, and any custom views developed.  The tree is a tree control and tree API.  The configuration file is used to load and save</w:t>
      </w:r>
      <w:r w:rsidR="00822832">
        <w:t xml:space="preserve"> parameters to the repository, and is most likely what our final application will be using for configuration.  Custom views provide difference ways to visualize and interact with the repository separate from the tree.  An example would be a multiple variable editor view where all information is flattened to a single table for easy filtering. </w:t>
      </w:r>
      <w:r>
        <w:t xml:space="preserve">In order to pass data between the </w:t>
      </w:r>
      <w:r w:rsidR="00F515AC">
        <w:t xml:space="preserve">different </w:t>
      </w:r>
      <w:r>
        <w:t>vie</w:t>
      </w:r>
      <w:r w:rsidR="00F515AC">
        <w:t>w</w:t>
      </w:r>
      <w:r>
        <w:t>s</w:t>
      </w:r>
      <w:r w:rsidR="00F515AC">
        <w:t xml:space="preserve">, </w:t>
      </w:r>
      <w:r w:rsidR="00822832">
        <w:t>configuration data must pass</w:t>
      </w:r>
      <w:r w:rsidR="00F515AC">
        <w:t xml:space="preserve"> </w:t>
      </w:r>
      <w:r>
        <w:t>through the repository.</w:t>
      </w:r>
    </w:p>
    <w:p w14:paraId="769CAAF4" w14:textId="77777777" w:rsidR="00450327" w:rsidRDefault="00FF183F" w:rsidP="00450327">
      <w:pPr>
        <w:keepNext/>
        <w:jc w:val="center"/>
      </w:pPr>
      <w:r>
        <w:rPr>
          <w:noProof/>
        </w:rPr>
        <w:drawing>
          <wp:inline distT="0" distB="0" distL="0" distR="0" wp14:anchorId="6B95E31E" wp14:editId="7036E876">
            <wp:extent cx="3882384" cy="2690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EF Data View.jpg"/>
                    <pic:cNvPicPr/>
                  </pic:nvPicPr>
                  <pic:blipFill>
                    <a:blip r:embed="rId9">
                      <a:extLst>
                        <a:ext uri="{28A0092B-C50C-407E-A947-70E740481C1C}">
                          <a14:useLocalDpi xmlns:a14="http://schemas.microsoft.com/office/drawing/2010/main" val="0"/>
                        </a:ext>
                      </a:extLst>
                    </a:blip>
                    <a:stretch>
                      <a:fillRect/>
                    </a:stretch>
                  </pic:blipFill>
                  <pic:spPr>
                    <a:xfrm>
                      <a:off x="0" y="0"/>
                      <a:ext cx="3882384" cy="2690155"/>
                    </a:xfrm>
                    <a:prstGeom prst="rect">
                      <a:avLst/>
                    </a:prstGeom>
                  </pic:spPr>
                </pic:pic>
              </a:graphicData>
            </a:graphic>
          </wp:inline>
        </w:drawing>
      </w:r>
    </w:p>
    <w:p w14:paraId="573F9EAB" w14:textId="4053908F" w:rsidR="0075204E" w:rsidRDefault="00450327" w:rsidP="00450327">
      <w:pPr>
        <w:pStyle w:val="Caption"/>
        <w:jc w:val="center"/>
      </w:pPr>
      <w:r>
        <w:t xml:space="preserve">Figure </w:t>
      </w:r>
      <w:r w:rsidR="00E16075">
        <w:fldChar w:fldCharType="begin"/>
      </w:r>
      <w:r w:rsidR="00E16075">
        <w:instrText xml:space="preserve"> SEQ Figure \</w:instrText>
      </w:r>
      <w:r w:rsidR="00E16075">
        <w:instrText xml:space="preserve">* ARABIC </w:instrText>
      </w:r>
      <w:r w:rsidR="00E16075">
        <w:fldChar w:fldCharType="separate"/>
      </w:r>
      <w:r>
        <w:rPr>
          <w:noProof/>
        </w:rPr>
        <w:t>3</w:t>
      </w:r>
      <w:r w:rsidR="00E16075">
        <w:rPr>
          <w:noProof/>
        </w:rPr>
        <w:fldChar w:fldCharType="end"/>
      </w:r>
      <w:r>
        <w:t xml:space="preserve"> CEF </w:t>
      </w:r>
      <w:r w:rsidR="008C6C53">
        <w:t>Repository</w:t>
      </w:r>
      <w:r>
        <w:t xml:space="preserve"> and Views relationship</w:t>
      </w:r>
    </w:p>
    <w:p w14:paraId="3EB6ED73" w14:textId="77777777" w:rsidR="00D57CFA" w:rsidRDefault="00D57CFA" w:rsidP="00FF183F">
      <w:pPr>
        <w:jc w:val="center"/>
      </w:pPr>
    </w:p>
    <w:p w14:paraId="0AC01AC4" w14:textId="77777777" w:rsidR="00D57CFA" w:rsidRDefault="00D57CFA" w:rsidP="00D57CFA">
      <w:pPr>
        <w:pStyle w:val="Heading2"/>
      </w:pPr>
      <w:r>
        <w:t>Project Templates</w:t>
      </w:r>
    </w:p>
    <w:p w14:paraId="06CF7758" w14:textId="7CED65CB" w:rsidR="00D57CFA" w:rsidRDefault="00D57CFA" w:rsidP="00D57CFA">
      <w:r>
        <w:t>When the CEF is installed 2 project templates will be added to the new project wizard, The Configuration E</w:t>
      </w:r>
      <w:r w:rsidR="00A73002">
        <w:t xml:space="preserve">ditor Template and the </w:t>
      </w:r>
      <w:r w:rsidR="00A26809">
        <w:t>Hierarchical</w:t>
      </w:r>
      <w:r>
        <w:t xml:space="preserve"> </w:t>
      </w:r>
      <w:r w:rsidR="00A73002">
        <w:t>C</w:t>
      </w:r>
      <w:r>
        <w:t xml:space="preserve">onfiguration </w:t>
      </w:r>
      <w:r w:rsidR="00A73002">
        <w:t>E</w:t>
      </w:r>
      <w:r>
        <w:t>ditor</w:t>
      </w:r>
      <w:r w:rsidR="00A73002">
        <w:t xml:space="preserve"> template</w:t>
      </w:r>
      <w:r>
        <w:t xml:space="preserve">. </w:t>
      </w:r>
    </w:p>
    <w:p w14:paraId="60222FE7" w14:textId="77777777" w:rsidR="00D57CFA" w:rsidRDefault="00D57CFA" w:rsidP="00D57CFA">
      <w:r>
        <w:t xml:space="preserve">The configuration editor provides all the basic features of the CEF, and provides is the most flexible option but requires more programing. </w:t>
      </w:r>
    </w:p>
    <w:p w14:paraId="1A948EF5" w14:textId="7E71C07F" w:rsidR="00D57CFA" w:rsidRDefault="00D57CFA" w:rsidP="00D57CFA">
      <w:r>
        <w:t xml:space="preserve">The </w:t>
      </w:r>
      <w:r w:rsidR="00A26809">
        <w:t>Hierarchical</w:t>
      </w:r>
      <w:r>
        <w:t xml:space="preserve"> configuration template has some of the classes defined and implemented for the user.</w:t>
      </w:r>
      <w:r w:rsidR="00F739E2">
        <w:t xml:space="preserve"> This includes the repository class, the tree node, and the file operations.  Having this</w:t>
      </w:r>
      <w:r>
        <w:t xml:space="preserve"> allows for creating projects faster but limits the flexibility. Also this project doesn’t not includes </w:t>
      </w:r>
      <w:r w:rsidR="00A26809">
        <w:t xml:space="preserve">the </w:t>
      </w:r>
      <w:r>
        <w:t>custom view</w:t>
      </w:r>
      <w:r w:rsidR="00A26809">
        <w:t xml:space="preserve"> implementation</w:t>
      </w:r>
      <w:r>
        <w:t xml:space="preserve">.  </w:t>
      </w:r>
      <w:r w:rsidR="00A26809">
        <w:t>Most applications will benefit of the additional code in this template</w:t>
      </w:r>
      <w:r>
        <w:t>.</w:t>
      </w:r>
    </w:p>
    <w:p w14:paraId="503CFEE8" w14:textId="6CF2D539" w:rsidR="00A73002" w:rsidRPr="00F4076A" w:rsidRDefault="00F739E2" w:rsidP="00F739E2">
      <w:r>
        <w:t xml:space="preserve"> </w:t>
      </w:r>
    </w:p>
    <w:p w14:paraId="7C7D5D73" w14:textId="77777777" w:rsidR="00F739E2" w:rsidRDefault="00D57CFA" w:rsidP="00F739E2">
      <w:pPr>
        <w:keepNext/>
        <w:jc w:val="center"/>
      </w:pPr>
      <w:r w:rsidRPr="00D57CFA">
        <w:rPr>
          <w:noProof/>
        </w:rPr>
        <w:lastRenderedPageBreak/>
        <w:drawing>
          <wp:inline distT="0" distB="0" distL="0" distR="0" wp14:anchorId="0580ECBC" wp14:editId="3E069122">
            <wp:extent cx="3615279" cy="25050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628718" cy="2514387"/>
                    </a:xfrm>
                    <a:prstGeom prst="rect">
                      <a:avLst/>
                    </a:prstGeom>
                  </pic:spPr>
                </pic:pic>
              </a:graphicData>
            </a:graphic>
          </wp:inline>
        </w:drawing>
      </w:r>
      <w:r w:rsidR="00A73002" w:rsidRPr="00A73002">
        <w:rPr>
          <w:noProof/>
        </w:rPr>
        <w:t xml:space="preserve"> </w:t>
      </w:r>
      <w:r w:rsidR="00A73002" w:rsidRPr="00A73002">
        <w:rPr>
          <w:noProof/>
        </w:rPr>
        <w:drawing>
          <wp:inline distT="0" distB="0" distL="0" distR="0" wp14:anchorId="1CFA9EF8" wp14:editId="55B14CDC">
            <wp:extent cx="3082925" cy="1364734"/>
            <wp:effectExtent l="0" t="0" r="0" b="0"/>
            <wp:docPr id="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94004" cy="1369638"/>
                    </a:xfrm>
                    <a:prstGeom prst="rect">
                      <a:avLst/>
                    </a:prstGeom>
                  </pic:spPr>
                </pic:pic>
              </a:graphicData>
            </a:graphic>
          </wp:inline>
        </w:drawing>
      </w:r>
    </w:p>
    <w:p w14:paraId="4F0BE312" w14:textId="20AAAC3F" w:rsidR="00D57CFA" w:rsidRDefault="00F739E2" w:rsidP="00F739E2">
      <w:pPr>
        <w:pStyle w:val="Caption"/>
        <w:jc w:val="center"/>
      </w:pPr>
      <w:r>
        <w:t xml:space="preserve">Figure </w:t>
      </w:r>
      <w:r w:rsidR="00E16075">
        <w:fldChar w:fldCharType="begin"/>
      </w:r>
      <w:r w:rsidR="00E16075">
        <w:instrText xml:space="preserve"> SEQ Figure \* ARABIC </w:instrText>
      </w:r>
      <w:r w:rsidR="00E16075">
        <w:fldChar w:fldCharType="separate"/>
      </w:r>
      <w:r w:rsidR="00450327">
        <w:rPr>
          <w:noProof/>
        </w:rPr>
        <w:t>4</w:t>
      </w:r>
      <w:r w:rsidR="00E16075">
        <w:rPr>
          <w:noProof/>
        </w:rPr>
        <w:fldChar w:fldCharType="end"/>
      </w:r>
      <w:r>
        <w:t xml:space="preserve"> Hierarchical Template </w:t>
      </w:r>
      <w:r w:rsidR="008C6C53">
        <w:t>implemented c</w:t>
      </w:r>
      <w:r>
        <w:t>lasses</w:t>
      </w:r>
    </w:p>
    <w:p w14:paraId="16130CBF" w14:textId="77777777" w:rsidR="007B3186" w:rsidRDefault="007B3186" w:rsidP="0075204E"/>
    <w:p w14:paraId="73DCC1BE" w14:textId="77777777" w:rsidR="007B3186" w:rsidRDefault="007B3186" w:rsidP="007B3186">
      <w:pPr>
        <w:pStyle w:val="Heading2"/>
      </w:pPr>
      <w:bookmarkStart w:id="3" w:name="_Toc372287843"/>
      <w:r>
        <w:t>Repository</w:t>
      </w:r>
      <w:bookmarkEnd w:id="3"/>
      <w:r w:rsidR="00D57CFA">
        <w:t xml:space="preserve"> Class</w:t>
      </w:r>
    </w:p>
    <w:p w14:paraId="7701855D" w14:textId="77777777" w:rsidR="00711F92" w:rsidDel="00A315AA" w:rsidRDefault="00822832" w:rsidP="00711F92">
      <w:pPr>
        <w:rPr>
          <w:del w:id="4" w:author="Daniel Smith" w:date="2013-12-05T15:06:00Z"/>
        </w:rPr>
      </w:pPr>
      <w:r>
        <w:t>The repository (repo) is where</w:t>
      </w:r>
      <w:r w:rsidR="007B3186">
        <w:t xml:space="preserve"> configuration </w:t>
      </w:r>
      <w:r>
        <w:t>i</w:t>
      </w:r>
      <w:r w:rsidR="007B3186">
        <w:t>nformation is stored</w:t>
      </w:r>
      <w:r>
        <w:t xml:space="preserve"> in the editor</w:t>
      </w:r>
      <w:r w:rsidR="007B3186">
        <w:t xml:space="preserve">. </w:t>
      </w:r>
      <w:r w:rsidR="00711F92">
        <w:t xml:space="preserve">The parent class contains an array of paths and names </w:t>
      </w:r>
      <w:r w:rsidR="002249F1">
        <w:t>that can</w:t>
      </w:r>
      <w:r w:rsidR="00711F92">
        <w:t xml:space="preserve"> be used to get the </w:t>
      </w:r>
      <w:r w:rsidR="002249F1">
        <w:t>file</w:t>
      </w:r>
      <w:r w:rsidR="00711F92">
        <w:t xml:space="preserve"> path </w:t>
      </w:r>
      <w:r w:rsidR="002249F1">
        <w:t xml:space="preserve">of a class </w:t>
      </w:r>
      <w:r w:rsidR="00711F92">
        <w:t>from the class name. In addition the repo might contain additional information and auxiliary data structures for the different views.</w:t>
      </w:r>
      <w:r w:rsidR="00C2324E">
        <w:t xml:space="preserve"> </w:t>
      </w:r>
    </w:p>
    <w:p w14:paraId="3D6500D5" w14:textId="77777777" w:rsidR="007218F7" w:rsidRDefault="00D9689B">
      <w:r>
        <w:t>The repo is implemented as</w:t>
      </w:r>
      <w:r w:rsidR="007B3186">
        <w:t xml:space="preserve"> an </w:t>
      </w:r>
      <w:r>
        <w:t>a</w:t>
      </w:r>
      <w:r w:rsidR="007B3186">
        <w:t xml:space="preserve">bstract </w:t>
      </w:r>
      <w:r>
        <w:t>c</w:t>
      </w:r>
      <w:r w:rsidR="007B3186">
        <w:t xml:space="preserve">lass and all its methods </w:t>
      </w:r>
      <w:r>
        <w:t>are</w:t>
      </w:r>
      <w:r w:rsidR="007B3186">
        <w:t xml:space="preserve"> expected to be overridden by </w:t>
      </w:r>
      <w:r>
        <w:t>a child class that the developer creates.  The following are the provided class methods.  Although the framework is open source, most developers will not need to know about the supporting subVIs.</w:t>
      </w:r>
    </w:p>
    <w:tbl>
      <w:tblPr>
        <w:tblStyle w:val="MediumGrid3-Accent1"/>
        <w:tblW w:w="0" w:type="auto"/>
        <w:jc w:val="center"/>
        <w:tblLook w:val="04A0" w:firstRow="1" w:lastRow="0" w:firstColumn="1" w:lastColumn="0" w:noHBand="0" w:noVBand="1"/>
      </w:tblPr>
      <w:tblGrid>
        <w:gridCol w:w="2533"/>
        <w:gridCol w:w="6395"/>
      </w:tblGrid>
      <w:tr w:rsidR="004717EE" w14:paraId="783FD1B0" w14:textId="77777777" w:rsidTr="002D69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66DDB0C3" w14:textId="77777777" w:rsidR="004717EE" w:rsidRDefault="004717EE" w:rsidP="00F4076A">
            <w:r>
              <w:t>VI</w:t>
            </w:r>
          </w:p>
        </w:tc>
        <w:tc>
          <w:tcPr>
            <w:tcW w:w="6395" w:type="dxa"/>
          </w:tcPr>
          <w:p w14:paraId="61D30A52" w14:textId="77777777" w:rsidR="004717EE" w:rsidRDefault="004717EE" w:rsidP="00F4076A">
            <w:pPr>
              <w:cnfStyle w:val="100000000000" w:firstRow="1" w:lastRow="0" w:firstColumn="0" w:lastColumn="0" w:oddVBand="0" w:evenVBand="0" w:oddHBand="0" w:evenHBand="0" w:firstRowFirstColumn="0" w:firstRowLastColumn="0" w:lastRowFirstColumn="0" w:lastRowLastColumn="0"/>
            </w:pPr>
            <w:r>
              <w:t>Description</w:t>
            </w:r>
          </w:p>
        </w:tc>
      </w:tr>
      <w:tr w:rsidR="004717EE" w14:paraId="04863044"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435C4E57" w14:textId="77777777" w:rsidR="004717EE" w:rsidRDefault="004717EE" w:rsidP="00F4076A">
            <w:r>
              <w:t>Open</w:t>
            </w:r>
          </w:p>
        </w:tc>
        <w:tc>
          <w:tcPr>
            <w:tcW w:w="6395" w:type="dxa"/>
          </w:tcPr>
          <w:p w14:paraId="47362DC1" w14:textId="77777777" w:rsidR="004717EE" w:rsidRDefault="00D9689B" w:rsidP="00A57547">
            <w:pPr>
              <w:tabs>
                <w:tab w:val="left" w:pos="989"/>
              </w:tabs>
              <w:cnfStyle w:val="000000100000" w:firstRow="0" w:lastRow="0" w:firstColumn="0" w:lastColumn="0" w:oddVBand="0" w:evenVBand="0" w:oddHBand="1" w:evenHBand="0" w:firstRowFirstColumn="0" w:firstRowLastColumn="0" w:lastRowFirstColumn="0" w:lastRowLastColumn="0"/>
            </w:pPr>
            <w:r>
              <w:t>Loads</w:t>
            </w:r>
            <w:r w:rsidR="00A83A7A" w:rsidRPr="00A83A7A">
              <w:t xml:space="preserve"> the saved information of the repo. It </w:t>
            </w:r>
            <w:r>
              <w:t>could</w:t>
            </w:r>
            <w:r w:rsidRPr="00A83A7A">
              <w:t xml:space="preserve"> </w:t>
            </w:r>
            <w:r w:rsidR="00A83A7A" w:rsidRPr="00A83A7A">
              <w:t xml:space="preserve">load multiple files at the same time. </w:t>
            </w:r>
            <w:r>
              <w:t>An option to add</w:t>
            </w:r>
            <w:r w:rsidRPr="00A83A7A">
              <w:t xml:space="preserve"> </w:t>
            </w:r>
            <w:r w:rsidR="00A83A7A" w:rsidRPr="00A83A7A">
              <w:t xml:space="preserve">file </w:t>
            </w:r>
            <w:r>
              <w:t>v</w:t>
            </w:r>
            <w:r w:rsidR="00A83A7A" w:rsidRPr="00A83A7A">
              <w:t xml:space="preserve">ersioning </w:t>
            </w:r>
            <w:r>
              <w:t>could</w:t>
            </w:r>
            <w:r w:rsidRPr="00A83A7A">
              <w:t xml:space="preserve"> </w:t>
            </w:r>
            <w:r w:rsidR="00A83A7A" w:rsidRPr="00A83A7A">
              <w:t xml:space="preserve">be included in the files, and the code to manage changes </w:t>
            </w:r>
            <w:r>
              <w:t xml:space="preserve">would </w:t>
            </w:r>
            <w:r w:rsidR="00A57547">
              <w:t xml:space="preserve">be </w:t>
            </w:r>
            <w:r w:rsidR="00A83A7A" w:rsidRPr="00A83A7A">
              <w:t>in this VI.</w:t>
            </w:r>
          </w:p>
        </w:tc>
      </w:tr>
      <w:tr w:rsidR="004717EE" w14:paraId="21F2D535"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2AF64A71" w14:textId="77777777" w:rsidR="004717EE" w:rsidRDefault="004717EE" w:rsidP="00F4076A">
            <w:r>
              <w:t>ReadTree</w:t>
            </w:r>
          </w:p>
        </w:tc>
        <w:tc>
          <w:tcPr>
            <w:tcW w:w="6395" w:type="dxa"/>
          </w:tcPr>
          <w:p w14:paraId="45928B32" w14:textId="77777777" w:rsidR="004717EE" w:rsidRDefault="00D9689B" w:rsidP="00AE6754">
            <w:pPr>
              <w:cnfStyle w:val="000000000000" w:firstRow="0" w:lastRow="0" w:firstColumn="0" w:lastColumn="0" w:oddVBand="0" w:evenVBand="0" w:oddHBand="0" w:evenHBand="0" w:firstRowFirstColumn="0" w:firstRowLastColumn="0" w:lastRowFirstColumn="0" w:lastRowLastColumn="0"/>
            </w:pPr>
            <w:r>
              <w:t xml:space="preserve">Transfers </w:t>
            </w:r>
            <w:r w:rsidR="00A83A7A" w:rsidRPr="00A83A7A">
              <w:t xml:space="preserve">information between the </w:t>
            </w:r>
            <w:r w:rsidR="00A57547">
              <w:t>r</w:t>
            </w:r>
            <w:r w:rsidR="00A83A7A" w:rsidRPr="00A83A7A">
              <w:t>epo and the tree control nodes. This should be call</w:t>
            </w:r>
            <w:r w:rsidR="00AE6754">
              <w:t>ed</w:t>
            </w:r>
            <w:r w:rsidR="00A83A7A" w:rsidRPr="00A83A7A">
              <w:t xml:space="preserve"> before </w:t>
            </w:r>
            <w:r w:rsidR="00AE6754">
              <w:t>custom views are launched</w:t>
            </w:r>
            <w:r w:rsidR="00A83A7A" w:rsidRPr="00A83A7A">
              <w:t xml:space="preserve"> or saving to disk.</w:t>
            </w:r>
          </w:p>
        </w:tc>
      </w:tr>
      <w:tr w:rsidR="004717EE" w14:paraId="2A8FB1D4"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7BEA1623" w14:textId="77777777" w:rsidR="004717EE" w:rsidRDefault="004717EE" w:rsidP="00F4076A">
            <w:r>
              <w:t>Save</w:t>
            </w:r>
          </w:p>
        </w:tc>
        <w:tc>
          <w:tcPr>
            <w:tcW w:w="6395" w:type="dxa"/>
          </w:tcPr>
          <w:p w14:paraId="5E602C48" w14:textId="77777777" w:rsidR="004717EE" w:rsidRDefault="00AE6754" w:rsidP="00AE6754">
            <w:pPr>
              <w:cnfStyle w:val="000000100000" w:firstRow="0" w:lastRow="0" w:firstColumn="0" w:lastColumn="0" w:oddVBand="0" w:evenVBand="0" w:oddHBand="1" w:evenHBand="0" w:firstRowFirstColumn="0" w:firstRowLastColumn="0" w:lastRowFirstColumn="0" w:lastRowLastColumn="0"/>
            </w:pPr>
            <w:r>
              <w:t>Stores</w:t>
            </w:r>
            <w:r w:rsidR="00A83A7A" w:rsidRPr="00A83A7A">
              <w:t xml:space="preserve"> repo</w:t>
            </w:r>
            <w:r>
              <w:t xml:space="preserve"> information to file</w:t>
            </w:r>
            <w:r w:rsidR="00A83A7A" w:rsidRPr="00A83A7A">
              <w:t xml:space="preserve">. It </w:t>
            </w:r>
            <w:r>
              <w:t>could</w:t>
            </w:r>
            <w:r w:rsidRPr="00A83A7A">
              <w:t xml:space="preserve"> </w:t>
            </w:r>
            <w:r w:rsidR="00A83A7A" w:rsidRPr="00A83A7A">
              <w:t xml:space="preserve">save in multiple files or formats at the same time. </w:t>
            </w:r>
            <w:r>
              <w:t>File versioning is suggested.</w:t>
            </w:r>
          </w:p>
        </w:tc>
      </w:tr>
      <w:tr w:rsidR="004717EE" w14:paraId="441A23D7"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65A5EC87" w14:textId="77777777" w:rsidR="004717EE" w:rsidRDefault="004717EE" w:rsidP="00F4076A">
            <w:r>
              <w:lastRenderedPageBreak/>
              <w:t>Validate</w:t>
            </w:r>
          </w:p>
        </w:tc>
        <w:tc>
          <w:tcPr>
            <w:tcW w:w="6395" w:type="dxa"/>
          </w:tcPr>
          <w:p w14:paraId="296FE111" w14:textId="77777777" w:rsidR="004717EE" w:rsidRDefault="00AE6754" w:rsidP="00AE6754">
            <w:pPr>
              <w:cnfStyle w:val="000000000000" w:firstRow="0" w:lastRow="0" w:firstColumn="0" w:lastColumn="0" w:oddVBand="0" w:evenVBand="0" w:oddHBand="0" w:evenHBand="0" w:firstRowFirstColumn="0" w:firstRowLastColumn="0" w:lastRowFirstColumn="0" w:lastRowLastColumn="0"/>
            </w:pPr>
            <w:r>
              <w:t>An abstract method</w:t>
            </w:r>
            <w:r w:rsidR="00A83A7A" w:rsidRPr="00A83A7A">
              <w:t xml:space="preserve"> for validating the information inside of a </w:t>
            </w:r>
            <w:r>
              <w:t>r</w:t>
            </w:r>
            <w:r w:rsidR="00A83A7A" w:rsidRPr="00A83A7A">
              <w:t>epo</w:t>
            </w:r>
            <w:r>
              <w:t xml:space="preserve"> is accurate.  T</w:t>
            </w:r>
            <w:r w:rsidR="00A83A7A" w:rsidRPr="00A83A7A">
              <w:t>his</w:t>
            </w:r>
            <w:r>
              <w:t xml:space="preserve"> method</w:t>
            </w:r>
            <w:r w:rsidR="00A83A7A" w:rsidRPr="00A83A7A">
              <w:t xml:space="preserve"> should be call</w:t>
            </w:r>
            <w:r>
              <w:t>ed</w:t>
            </w:r>
            <w:r w:rsidR="00A83A7A" w:rsidRPr="00A83A7A">
              <w:t xml:space="preserve"> before saving the information to file.</w:t>
            </w:r>
            <w:r w:rsidR="00A83A7A">
              <w:t xml:space="preserve"> </w:t>
            </w:r>
          </w:p>
        </w:tc>
      </w:tr>
      <w:tr w:rsidR="004717EE" w14:paraId="469E7CE9"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39DDC0B4" w14:textId="77777777" w:rsidR="004717EE" w:rsidRDefault="004717EE" w:rsidP="00F4076A">
            <w:r>
              <w:t>WriteTree</w:t>
            </w:r>
          </w:p>
        </w:tc>
        <w:tc>
          <w:tcPr>
            <w:tcW w:w="6395" w:type="dxa"/>
          </w:tcPr>
          <w:p w14:paraId="0B368BD1" w14:textId="77777777" w:rsidR="004717EE" w:rsidRDefault="00AE6754" w:rsidP="00DF00ED">
            <w:pPr>
              <w:cnfStyle w:val="000000100000" w:firstRow="0" w:lastRow="0" w:firstColumn="0" w:lastColumn="0" w:oddVBand="0" w:evenVBand="0" w:oddHBand="1" w:evenHBand="0" w:firstRowFirstColumn="0" w:firstRowLastColumn="0" w:lastRowFirstColumn="0" w:lastRowLastColumn="0"/>
            </w:pPr>
            <w:r>
              <w:t>Transfers</w:t>
            </w:r>
            <w:r w:rsidR="00A83A7A" w:rsidRPr="00A83A7A">
              <w:t xml:space="preserve"> information between the </w:t>
            </w:r>
            <w:r>
              <w:t>r</w:t>
            </w:r>
            <w:r w:rsidR="00A83A7A" w:rsidRPr="00A83A7A">
              <w:t xml:space="preserve">epo and the tree control. This </w:t>
            </w:r>
            <w:r>
              <w:t xml:space="preserve">method </w:t>
            </w:r>
            <w:r w:rsidR="00A83A7A" w:rsidRPr="00A83A7A">
              <w:t>should be call</w:t>
            </w:r>
            <w:r>
              <w:t>ed</w:t>
            </w:r>
            <w:r w:rsidR="00A83A7A" w:rsidRPr="00A83A7A">
              <w:t xml:space="preserve"> after the </w:t>
            </w:r>
            <w:r>
              <w:t>custom views are c</w:t>
            </w:r>
            <w:r w:rsidR="00DF00ED">
              <w:t>alled</w:t>
            </w:r>
            <w:r w:rsidR="00A83A7A" w:rsidRPr="00A83A7A">
              <w:t xml:space="preserve"> or saving to disk.</w:t>
            </w:r>
          </w:p>
        </w:tc>
      </w:tr>
      <w:tr w:rsidR="004717EE" w14:paraId="39CBF556"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492AC206" w14:textId="77777777" w:rsidR="004717EE" w:rsidRDefault="004717EE" w:rsidP="00F4076A">
            <w:r>
              <w:t>Initialize</w:t>
            </w:r>
          </w:p>
        </w:tc>
        <w:tc>
          <w:tcPr>
            <w:tcW w:w="6395" w:type="dxa"/>
          </w:tcPr>
          <w:p w14:paraId="08622FAF" w14:textId="77777777" w:rsidR="004717EE" w:rsidRDefault="00AE6754" w:rsidP="00CD7FB0">
            <w:pPr>
              <w:cnfStyle w:val="000000000000" w:firstRow="0" w:lastRow="0" w:firstColumn="0" w:lastColumn="0" w:oddVBand="0" w:evenVBand="0" w:oddHBand="0" w:evenHBand="0" w:firstRowFirstColumn="0" w:firstRowLastColumn="0" w:lastRowFirstColumn="0" w:lastRowLastColumn="0"/>
            </w:pPr>
            <w:r>
              <w:t>Initializes</w:t>
            </w:r>
            <w:r w:rsidR="004717EE" w:rsidRPr="004717EE">
              <w:t xml:space="preserve"> the </w:t>
            </w:r>
            <w:r>
              <w:t>repo</w:t>
            </w:r>
            <w:r w:rsidR="004717EE" w:rsidRPr="004717EE">
              <w:t xml:space="preserve">. </w:t>
            </w:r>
            <w:r w:rsidR="00CD7FB0">
              <w:t xml:space="preserve">StoreClassPath method should be called in this VI </w:t>
            </w:r>
          </w:p>
        </w:tc>
      </w:tr>
      <w:tr w:rsidR="004717EE" w14:paraId="264996DC"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608FB6E3" w14:textId="77777777" w:rsidR="004717EE" w:rsidRDefault="00CD7FB0" w:rsidP="00F4076A">
            <w:r>
              <w:t>CustomView</w:t>
            </w:r>
          </w:p>
        </w:tc>
        <w:tc>
          <w:tcPr>
            <w:tcW w:w="6395" w:type="dxa"/>
          </w:tcPr>
          <w:p w14:paraId="046809B8" w14:textId="77777777" w:rsidR="004717EE" w:rsidRPr="004717EE" w:rsidRDefault="00CD7FB0" w:rsidP="00CD7FB0">
            <w:pPr>
              <w:cnfStyle w:val="000000100000" w:firstRow="0" w:lastRow="0" w:firstColumn="0" w:lastColumn="0" w:oddVBand="0" w:evenVBand="0" w:oddHBand="1" w:evenHBand="0" w:firstRowFirstColumn="0" w:firstRowLastColumn="0" w:lastRowFirstColumn="0" w:lastRowLastColumn="0"/>
            </w:pPr>
            <w:r>
              <w:t>Calls the custom view specified in the view name string</w:t>
            </w:r>
            <w:r w:rsidR="00711F92">
              <w:t xml:space="preserve">. </w:t>
            </w:r>
            <w:r w:rsidR="004717EE">
              <w:t>The purpose of this method is to allow adding a Configurator editor without modifying the main VI</w:t>
            </w:r>
            <w:r w:rsidR="00E87FCD">
              <w:t>.</w:t>
            </w:r>
          </w:p>
        </w:tc>
      </w:tr>
      <w:tr w:rsidR="008C2B16" w14:paraId="39717957"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702D468B" w14:textId="77777777" w:rsidR="008C2B16" w:rsidRDefault="008C2B16" w:rsidP="00F4076A">
            <w:r>
              <w:t>GetClassPath</w:t>
            </w:r>
          </w:p>
        </w:tc>
        <w:tc>
          <w:tcPr>
            <w:tcW w:w="6395" w:type="dxa"/>
          </w:tcPr>
          <w:p w14:paraId="13F82D6C" w14:textId="77777777" w:rsidR="008C2B16" w:rsidRDefault="008C2B16" w:rsidP="00F4076A">
            <w:pPr>
              <w:cnfStyle w:val="000000000000" w:firstRow="0" w:lastRow="0" w:firstColumn="0" w:lastColumn="0" w:oddVBand="0" w:evenVBand="0" w:oddHBand="0" w:evenHBand="0" w:firstRowFirstColumn="0" w:firstRowLastColumn="0" w:lastRowFirstColumn="0" w:lastRowLastColumn="0"/>
            </w:pPr>
            <w:r w:rsidRPr="008C2B16">
              <w:t>Gets the path to the Class based on the Class Name</w:t>
            </w:r>
            <w:r w:rsidR="00711F92">
              <w:t xml:space="preserve">. </w:t>
            </w:r>
          </w:p>
          <w:p w14:paraId="32F34381" w14:textId="77777777" w:rsidR="00711F92" w:rsidRPr="004717EE" w:rsidRDefault="00711F92" w:rsidP="00F4076A">
            <w:pPr>
              <w:cnfStyle w:val="000000000000" w:firstRow="0" w:lastRow="0" w:firstColumn="0" w:lastColumn="0" w:oddVBand="0" w:evenVBand="0" w:oddHBand="0" w:evenHBand="0" w:firstRowFirstColumn="0" w:firstRowLastColumn="0" w:lastRowFirstColumn="0" w:lastRowLastColumn="0"/>
            </w:pPr>
            <w:r>
              <w:t>The default behavior is build the path of the class on top of the class folder path. The name of the class and the folder it contains needs to be the same.  A simple lookup from index and name would be the other option</w:t>
            </w:r>
            <w:r w:rsidR="00E87FCD">
              <w:t>.</w:t>
            </w:r>
          </w:p>
        </w:tc>
      </w:tr>
      <w:tr w:rsidR="008C2B16" w14:paraId="5DA312D7"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5148D167" w14:textId="77777777" w:rsidR="008C2B16" w:rsidRDefault="008C2B16" w:rsidP="00F4076A">
            <w:r>
              <w:t>StoreClassPath</w:t>
            </w:r>
          </w:p>
        </w:tc>
        <w:tc>
          <w:tcPr>
            <w:tcW w:w="6395" w:type="dxa"/>
          </w:tcPr>
          <w:p w14:paraId="71962B3D" w14:textId="77777777" w:rsidR="00711F92" w:rsidRDefault="00711F92" w:rsidP="00711F92">
            <w:pPr>
              <w:cnfStyle w:val="000000100000" w:firstRow="0" w:lastRow="0" w:firstColumn="0" w:lastColumn="0" w:oddVBand="0" w:evenVBand="0" w:oddHBand="1" w:evenHBand="0" w:firstRowFirstColumn="0" w:firstRowLastColumn="0" w:lastRowFirstColumn="0" w:lastRowLastColumn="0"/>
            </w:pPr>
            <w:r>
              <w:t>Stores the</w:t>
            </w:r>
            <w:r w:rsidR="00F7495B">
              <w:t xml:space="preserve"> paths and classes</w:t>
            </w:r>
            <w:r>
              <w:t xml:space="preserve"> name that the repo use.</w:t>
            </w:r>
          </w:p>
          <w:p w14:paraId="2905C6A9" w14:textId="2C0D7168" w:rsidR="008C2B16" w:rsidRPr="008C2B16" w:rsidRDefault="00711F92" w:rsidP="00CA209C">
            <w:pPr>
              <w:keepNext/>
              <w:cnfStyle w:val="000000100000" w:firstRow="0" w:lastRow="0" w:firstColumn="0" w:lastColumn="0" w:oddVBand="0" w:evenVBand="0" w:oddHBand="1" w:evenHBand="0" w:firstRowFirstColumn="0" w:firstRowLastColumn="0" w:lastRowFirstColumn="0" w:lastRowLastColumn="0"/>
            </w:pPr>
            <w:r>
              <w:t xml:space="preserve"> The</w:t>
            </w:r>
            <w:r w:rsidR="008C2B16">
              <w:t xml:space="preserve"> default </w:t>
            </w:r>
            <w:r w:rsidR="00F7495B">
              <w:t xml:space="preserve">behavior </w:t>
            </w:r>
            <w:r>
              <w:t>is to store the path to the main folder containing the classes</w:t>
            </w:r>
            <w:r w:rsidR="00CA209C">
              <w:t xml:space="preserve"> and expect all classes to be in folders with the same name as the class</w:t>
            </w:r>
            <w:r>
              <w:t>. If a more complex file structure is required this file needs to find all the classes and store the name and path pairs</w:t>
            </w:r>
            <w:r w:rsidR="00E87FCD">
              <w:t>.</w:t>
            </w:r>
            <w:r w:rsidR="00CA209C">
              <w:t xml:space="preserve"> </w:t>
            </w:r>
          </w:p>
        </w:tc>
      </w:tr>
      <w:tr w:rsidR="002D6905" w14:paraId="56735C4F"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333A4165" w14:textId="22A924B5" w:rsidR="002D6905" w:rsidRDefault="002D6905" w:rsidP="00F4076A">
            <w:r>
              <w:t>Validate</w:t>
            </w:r>
          </w:p>
        </w:tc>
        <w:tc>
          <w:tcPr>
            <w:tcW w:w="6395" w:type="dxa"/>
          </w:tcPr>
          <w:p w14:paraId="5CEBA059" w14:textId="0EBAB6BC" w:rsidR="002D6905" w:rsidRDefault="00AA159B" w:rsidP="00711F92">
            <w:pPr>
              <w:cnfStyle w:val="000000000000" w:firstRow="0" w:lastRow="0" w:firstColumn="0" w:lastColumn="0" w:oddVBand="0" w:evenVBand="0" w:oddHBand="0" w:evenHBand="0" w:firstRowFirstColumn="0" w:firstRowLastColumn="0" w:lastRowFirstColumn="0" w:lastRowLastColumn="0"/>
            </w:pPr>
            <w:r>
              <w:t>Placeholder for creating system wide validations.</w:t>
            </w:r>
          </w:p>
        </w:tc>
      </w:tr>
      <w:tr w:rsidR="002D6905" w14:paraId="579077DE"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36863C68" w14:textId="0709C627" w:rsidR="002D6905" w:rsidRDefault="002D6905" w:rsidP="002D6905">
            <w:r>
              <w:t>GenerateMenu</w:t>
            </w:r>
          </w:p>
        </w:tc>
        <w:tc>
          <w:tcPr>
            <w:tcW w:w="6395" w:type="dxa"/>
          </w:tcPr>
          <w:p w14:paraId="56C82717" w14:textId="01E86E7D" w:rsidR="002D6905" w:rsidRDefault="007E7209" w:rsidP="00711F92">
            <w:pPr>
              <w:cnfStyle w:val="000000100000" w:firstRow="0" w:lastRow="0" w:firstColumn="0" w:lastColumn="0" w:oddVBand="0" w:evenVBand="0" w:oddHBand="1" w:evenHBand="0" w:firstRowFirstColumn="0" w:firstRowLastColumn="0" w:lastRowFirstColumn="0" w:lastRowLastColumn="0"/>
            </w:pPr>
            <w:r>
              <w:t>This Vi is called when creating a new repo, and creates the file menu for the configuration editor</w:t>
            </w:r>
          </w:p>
        </w:tc>
      </w:tr>
      <w:tr w:rsidR="002D6905" w14:paraId="5C1F76D0"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47376074" w14:textId="3E1DFF0D" w:rsidR="002D6905" w:rsidRDefault="002D6905" w:rsidP="002D6905">
            <w:r>
              <w:t>HandleMenu</w:t>
            </w:r>
          </w:p>
        </w:tc>
        <w:tc>
          <w:tcPr>
            <w:tcW w:w="6395" w:type="dxa"/>
          </w:tcPr>
          <w:p w14:paraId="327C0D85" w14:textId="3EE9774D" w:rsidR="002D6905" w:rsidRDefault="007E7209" w:rsidP="00711F92">
            <w:pPr>
              <w:cnfStyle w:val="000000000000" w:firstRow="0" w:lastRow="0" w:firstColumn="0" w:lastColumn="0" w:oddVBand="0" w:evenVBand="0" w:oddHBand="0" w:evenHBand="0" w:firstRowFirstColumn="0" w:firstRowLastColumn="0" w:lastRowFirstColumn="0" w:lastRowLastColumn="0"/>
            </w:pPr>
            <w:r>
              <w:t>This vi should be overridden if any additional menus were added in the GenerateMenu.vi</w:t>
            </w:r>
          </w:p>
        </w:tc>
      </w:tr>
    </w:tbl>
    <w:p w14:paraId="5416ACF4" w14:textId="74C72973" w:rsidR="007F6ECA" w:rsidRDefault="007F6ECA" w:rsidP="007F6ECA">
      <w:pPr>
        <w:pStyle w:val="Caption"/>
        <w:jc w:val="center"/>
      </w:pPr>
      <w:r>
        <w:t xml:space="preserve">Table </w:t>
      </w:r>
      <w:r w:rsidR="00E16075">
        <w:fldChar w:fldCharType="begin"/>
      </w:r>
      <w:r w:rsidR="00E16075">
        <w:instrText xml:space="preserve"> SEQ Table \* ARABIC </w:instrText>
      </w:r>
      <w:r w:rsidR="00E16075">
        <w:fldChar w:fldCharType="separate"/>
      </w:r>
      <w:r w:rsidR="002D6905">
        <w:rPr>
          <w:noProof/>
        </w:rPr>
        <w:t>1</w:t>
      </w:r>
      <w:r w:rsidR="00E16075">
        <w:rPr>
          <w:noProof/>
        </w:rPr>
        <w:fldChar w:fldCharType="end"/>
      </w:r>
      <w:r>
        <w:t xml:space="preserve"> Repository.lvclass Methods</w:t>
      </w:r>
    </w:p>
    <w:p w14:paraId="374501D9" w14:textId="4173998D" w:rsidR="008C6C53" w:rsidRDefault="002D6905" w:rsidP="008C6C53">
      <w:pPr>
        <w:pStyle w:val="Heading1"/>
      </w:pPr>
      <w:r>
        <w:t>Serializable C</w:t>
      </w:r>
      <w:r w:rsidR="008C6C53">
        <w:t>onfiguration class</w:t>
      </w:r>
    </w:p>
    <w:p w14:paraId="26627417" w14:textId="5FD52556" w:rsidR="008C6C53" w:rsidRDefault="008C6C53" w:rsidP="00D57CFA">
      <w:pPr>
        <w:pStyle w:val="Heading2"/>
        <w:rPr>
          <w:rFonts w:asciiTheme="minorHAnsi" w:eastAsiaTheme="minorHAnsi" w:hAnsiTheme="minorHAnsi" w:cstheme="minorBidi"/>
          <w:b w:val="0"/>
          <w:bCs w:val="0"/>
          <w:color w:val="auto"/>
          <w:sz w:val="22"/>
          <w:szCs w:val="22"/>
        </w:rPr>
      </w:pPr>
      <w:r>
        <w:t xml:space="preserve"> </w:t>
      </w:r>
      <w:r w:rsidRPr="00733AEF">
        <w:rPr>
          <w:rFonts w:asciiTheme="minorHAnsi" w:eastAsiaTheme="minorHAnsi" w:hAnsiTheme="minorHAnsi" w:cstheme="minorBidi"/>
          <w:b w:val="0"/>
          <w:bCs w:val="0"/>
          <w:color w:val="auto"/>
          <w:sz w:val="22"/>
          <w:szCs w:val="22"/>
        </w:rPr>
        <w:t>This is a</w:t>
      </w:r>
      <w:r w:rsidR="00733AEF">
        <w:rPr>
          <w:rFonts w:asciiTheme="minorHAnsi" w:eastAsiaTheme="minorHAnsi" w:hAnsiTheme="minorHAnsi" w:cstheme="minorBidi"/>
          <w:b w:val="0"/>
          <w:bCs w:val="0"/>
          <w:color w:val="auto"/>
          <w:sz w:val="22"/>
          <w:szCs w:val="22"/>
        </w:rPr>
        <w:t xml:space="preserve">n abstract class created to store information for specific nodes, and is used in the hierarchical template. </w:t>
      </w:r>
    </w:p>
    <w:p w14:paraId="6407BCAD" w14:textId="77777777" w:rsidR="002D6905" w:rsidRPr="002D6905" w:rsidRDefault="002D6905" w:rsidP="002D6905"/>
    <w:tbl>
      <w:tblPr>
        <w:tblStyle w:val="MediumGrid3-Accent1"/>
        <w:tblW w:w="0" w:type="auto"/>
        <w:jc w:val="center"/>
        <w:tblLook w:val="04A0" w:firstRow="1" w:lastRow="0" w:firstColumn="1" w:lastColumn="0" w:noHBand="0" w:noVBand="1"/>
      </w:tblPr>
      <w:tblGrid>
        <w:gridCol w:w="2533"/>
        <w:gridCol w:w="6395"/>
      </w:tblGrid>
      <w:tr w:rsidR="00733AEF" w14:paraId="3F2E617A" w14:textId="77777777" w:rsidTr="002D69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64B34316" w14:textId="77777777" w:rsidR="00733AEF" w:rsidRDefault="00733AEF" w:rsidP="00662263">
            <w:r>
              <w:t>VI</w:t>
            </w:r>
          </w:p>
        </w:tc>
        <w:tc>
          <w:tcPr>
            <w:tcW w:w="6395" w:type="dxa"/>
          </w:tcPr>
          <w:p w14:paraId="4C2193C2" w14:textId="77777777" w:rsidR="00733AEF" w:rsidRDefault="00733AEF" w:rsidP="00662263">
            <w:pPr>
              <w:cnfStyle w:val="100000000000" w:firstRow="1" w:lastRow="0" w:firstColumn="0" w:lastColumn="0" w:oddVBand="0" w:evenVBand="0" w:oddHBand="0" w:evenHBand="0" w:firstRowFirstColumn="0" w:firstRowLastColumn="0" w:lastRowFirstColumn="0" w:lastRowLastColumn="0"/>
            </w:pPr>
            <w:r>
              <w:t>Description</w:t>
            </w:r>
          </w:p>
        </w:tc>
      </w:tr>
      <w:tr w:rsidR="002D6905" w14:paraId="40365368"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5AFD555A" w14:textId="558AC5DC" w:rsidR="002D6905" w:rsidRDefault="002D6905" w:rsidP="00662263">
            <w:r>
              <w:t>to string</w:t>
            </w:r>
          </w:p>
        </w:tc>
        <w:tc>
          <w:tcPr>
            <w:tcW w:w="6395" w:type="dxa"/>
          </w:tcPr>
          <w:p w14:paraId="43C03822" w14:textId="77777777" w:rsidR="002D6905" w:rsidRDefault="002D6905" w:rsidP="00662263">
            <w:pPr>
              <w:cnfStyle w:val="000000100000" w:firstRow="0" w:lastRow="0" w:firstColumn="0" w:lastColumn="0" w:oddVBand="0" w:evenVBand="0" w:oddHBand="1" w:evenHBand="0" w:firstRowFirstColumn="0" w:firstRowLastColumn="0" w:lastRowFirstColumn="0" w:lastRowLastColumn="0"/>
            </w:pPr>
          </w:p>
        </w:tc>
      </w:tr>
      <w:tr w:rsidR="00733AEF" w14:paraId="2A465AA8"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715E63A7" w14:textId="255BF9F2" w:rsidR="00733AEF" w:rsidRDefault="002D6905" w:rsidP="00662263">
            <w:r>
              <w:t>from string</w:t>
            </w:r>
          </w:p>
        </w:tc>
        <w:tc>
          <w:tcPr>
            <w:tcW w:w="6395" w:type="dxa"/>
          </w:tcPr>
          <w:p w14:paraId="4D21F1CE" w14:textId="13CE8AC3" w:rsidR="00733AEF" w:rsidRDefault="00733AEF" w:rsidP="00662263">
            <w:pPr>
              <w:tabs>
                <w:tab w:val="left" w:pos="989"/>
              </w:tabs>
              <w:cnfStyle w:val="000000000000" w:firstRow="0" w:lastRow="0" w:firstColumn="0" w:lastColumn="0" w:oddVBand="0" w:evenVBand="0" w:oddHBand="0" w:evenHBand="0" w:firstRowFirstColumn="0" w:firstRowLastColumn="0" w:lastRowFirstColumn="0" w:lastRowLastColumn="0"/>
            </w:pPr>
          </w:p>
        </w:tc>
      </w:tr>
      <w:tr w:rsidR="00733AEF" w14:paraId="350A78C1"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6810AB4E" w14:textId="3DEC2733" w:rsidR="00733AEF" w:rsidRDefault="002D6905" w:rsidP="00662263">
            <w:r>
              <w:t>c</w:t>
            </w:r>
            <w:r w:rsidR="009B11F2">
              <w:t>reate default alias</w:t>
            </w:r>
          </w:p>
        </w:tc>
        <w:tc>
          <w:tcPr>
            <w:tcW w:w="6395" w:type="dxa"/>
          </w:tcPr>
          <w:p w14:paraId="6288CC17" w14:textId="75AE138F" w:rsidR="00733AEF" w:rsidRDefault="00733AEF" w:rsidP="00662263">
            <w:pPr>
              <w:cnfStyle w:val="000000100000" w:firstRow="0" w:lastRow="0" w:firstColumn="0" w:lastColumn="0" w:oddVBand="0" w:evenVBand="0" w:oddHBand="1" w:evenHBand="0" w:firstRowFirstColumn="0" w:firstRowLastColumn="0" w:lastRowFirstColumn="0" w:lastRowLastColumn="0"/>
            </w:pPr>
          </w:p>
        </w:tc>
      </w:tr>
      <w:tr w:rsidR="00733AEF" w14:paraId="12DF918B"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6DC75B41" w14:textId="0CF7A701" w:rsidR="00733AEF" w:rsidRDefault="002D6905" w:rsidP="00662263">
            <w:r>
              <w:t>c</w:t>
            </w:r>
            <w:r w:rsidR="009B11F2">
              <w:t>reate new identifier</w:t>
            </w:r>
          </w:p>
        </w:tc>
        <w:tc>
          <w:tcPr>
            <w:tcW w:w="6395" w:type="dxa"/>
          </w:tcPr>
          <w:p w14:paraId="1404AFF9" w14:textId="3231420C" w:rsidR="00733AEF" w:rsidRDefault="00733AEF" w:rsidP="00662263">
            <w:pPr>
              <w:cnfStyle w:val="000000000000" w:firstRow="0" w:lastRow="0" w:firstColumn="0" w:lastColumn="0" w:oddVBand="0" w:evenVBand="0" w:oddHBand="0" w:evenHBand="0" w:firstRowFirstColumn="0" w:firstRowLastColumn="0" w:lastRowFirstColumn="0" w:lastRowLastColumn="0"/>
            </w:pPr>
          </w:p>
        </w:tc>
      </w:tr>
      <w:tr w:rsidR="00733AEF" w14:paraId="0FFC57AC"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25DF29CF" w14:textId="0CBC93A8" w:rsidR="00733AEF" w:rsidRDefault="009B11F2" w:rsidP="00662263">
            <w:r>
              <w:t>destroy</w:t>
            </w:r>
          </w:p>
        </w:tc>
        <w:tc>
          <w:tcPr>
            <w:tcW w:w="6395" w:type="dxa"/>
          </w:tcPr>
          <w:p w14:paraId="7D53B965" w14:textId="26BF8BD2" w:rsidR="00733AEF" w:rsidRDefault="00733AEF" w:rsidP="00662263">
            <w:pPr>
              <w:cnfStyle w:val="000000100000" w:firstRow="0" w:lastRow="0" w:firstColumn="0" w:lastColumn="0" w:oddVBand="0" w:evenVBand="0" w:oddHBand="1" w:evenHBand="0" w:firstRowFirstColumn="0" w:firstRowLastColumn="0" w:lastRowFirstColumn="0" w:lastRowLastColumn="0"/>
            </w:pPr>
          </w:p>
        </w:tc>
      </w:tr>
      <w:tr w:rsidR="00733AEF" w14:paraId="6E9FEA76"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5EBC1E40" w14:textId="7B7FC5FE" w:rsidR="00733AEF" w:rsidRDefault="009B11F2" w:rsidP="00662263">
            <w:r>
              <w:t>duplicate</w:t>
            </w:r>
          </w:p>
        </w:tc>
        <w:tc>
          <w:tcPr>
            <w:tcW w:w="6395" w:type="dxa"/>
          </w:tcPr>
          <w:p w14:paraId="71E16300" w14:textId="1D63B961" w:rsidR="00733AEF" w:rsidRDefault="00733AEF" w:rsidP="00662263">
            <w:pPr>
              <w:cnfStyle w:val="000000000000" w:firstRow="0" w:lastRow="0" w:firstColumn="0" w:lastColumn="0" w:oddVBand="0" w:evenVBand="0" w:oddHBand="0" w:evenHBand="0" w:firstRowFirstColumn="0" w:firstRowLastColumn="0" w:lastRowFirstColumn="0" w:lastRowLastColumn="0"/>
            </w:pPr>
          </w:p>
        </w:tc>
      </w:tr>
      <w:tr w:rsidR="00733AEF" w14:paraId="65E5B6E8"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07F2ADA0" w14:textId="008AB328" w:rsidR="00733AEF" w:rsidRDefault="002D6905" w:rsidP="00662263">
            <w:r>
              <w:t>validate</w:t>
            </w:r>
          </w:p>
        </w:tc>
        <w:tc>
          <w:tcPr>
            <w:tcW w:w="6395" w:type="dxa"/>
          </w:tcPr>
          <w:p w14:paraId="03FB973D" w14:textId="15CB79A9" w:rsidR="00733AEF" w:rsidRDefault="00733AEF" w:rsidP="00662263">
            <w:pPr>
              <w:cnfStyle w:val="000000100000" w:firstRow="0" w:lastRow="0" w:firstColumn="0" w:lastColumn="0" w:oddVBand="0" w:evenVBand="0" w:oddHBand="1" w:evenHBand="0" w:firstRowFirstColumn="0" w:firstRowLastColumn="0" w:lastRowFirstColumn="0" w:lastRowLastColumn="0"/>
            </w:pPr>
          </w:p>
        </w:tc>
      </w:tr>
      <w:tr w:rsidR="00733AEF" w14:paraId="638FEC57"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38A6C184" w14:textId="3B4709BD" w:rsidR="00733AEF" w:rsidRDefault="002D6905" w:rsidP="00662263">
            <w:r>
              <w:t>execution class name</w:t>
            </w:r>
          </w:p>
        </w:tc>
        <w:tc>
          <w:tcPr>
            <w:tcW w:w="6395" w:type="dxa"/>
          </w:tcPr>
          <w:p w14:paraId="705AB99F" w14:textId="3A06FD72" w:rsidR="00733AEF" w:rsidRPr="004717EE" w:rsidRDefault="00733AEF" w:rsidP="00662263">
            <w:pPr>
              <w:cnfStyle w:val="000000000000" w:firstRow="0" w:lastRow="0" w:firstColumn="0" w:lastColumn="0" w:oddVBand="0" w:evenVBand="0" w:oddHBand="0" w:evenHBand="0" w:firstRowFirstColumn="0" w:firstRowLastColumn="0" w:lastRowFirstColumn="0" w:lastRowLastColumn="0"/>
            </w:pPr>
          </w:p>
        </w:tc>
      </w:tr>
      <w:tr w:rsidR="00733AEF" w14:paraId="3E31F299"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236AAEE2" w14:textId="6F04724F" w:rsidR="00733AEF" w:rsidRDefault="002D6905" w:rsidP="00662263">
            <w:r>
              <w:t>dynamic initialize</w:t>
            </w:r>
          </w:p>
        </w:tc>
        <w:tc>
          <w:tcPr>
            <w:tcW w:w="6395" w:type="dxa"/>
          </w:tcPr>
          <w:p w14:paraId="48FA1CDC" w14:textId="3935C8F8" w:rsidR="00733AEF" w:rsidRPr="004717EE" w:rsidRDefault="00733AEF" w:rsidP="00662263">
            <w:pPr>
              <w:cnfStyle w:val="000000100000" w:firstRow="0" w:lastRow="0" w:firstColumn="0" w:lastColumn="0" w:oddVBand="0" w:evenVBand="0" w:oddHBand="1" w:evenHBand="0" w:firstRowFirstColumn="0" w:firstRowLastColumn="0" w:lastRowFirstColumn="0" w:lastRowLastColumn="0"/>
            </w:pPr>
          </w:p>
        </w:tc>
      </w:tr>
      <w:tr w:rsidR="00733AEF" w14:paraId="0A8095EC"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1D34A6C9" w14:textId="704C546E" w:rsidR="00733AEF" w:rsidRDefault="002D6905" w:rsidP="00662263">
            <w:r>
              <w:t>instance count allowed</w:t>
            </w:r>
          </w:p>
        </w:tc>
        <w:tc>
          <w:tcPr>
            <w:tcW w:w="6395" w:type="dxa"/>
          </w:tcPr>
          <w:p w14:paraId="7BB5DA31" w14:textId="5F6BA1AA" w:rsidR="00733AEF" w:rsidRPr="008C2B16" w:rsidRDefault="00733AEF" w:rsidP="00662263">
            <w:pPr>
              <w:keepNext/>
              <w:cnfStyle w:val="000000000000" w:firstRow="0" w:lastRow="0" w:firstColumn="0" w:lastColumn="0" w:oddVBand="0" w:evenVBand="0" w:oddHBand="0" w:evenHBand="0" w:firstRowFirstColumn="0" w:firstRowLastColumn="0" w:lastRowFirstColumn="0" w:lastRowLastColumn="0"/>
            </w:pPr>
          </w:p>
        </w:tc>
      </w:tr>
      <w:tr w:rsidR="002D6905" w14:paraId="44A8545F"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7DF6E5AC" w14:textId="47B17CB9" w:rsidR="002D6905" w:rsidRDefault="002D6905" w:rsidP="00662263">
            <w:r>
              <w:lastRenderedPageBreak/>
              <w:t>Refresh and repair</w:t>
            </w:r>
          </w:p>
        </w:tc>
        <w:tc>
          <w:tcPr>
            <w:tcW w:w="6395" w:type="dxa"/>
          </w:tcPr>
          <w:p w14:paraId="03D605C7" w14:textId="77777777" w:rsidR="002D6905" w:rsidRPr="008C2B16" w:rsidRDefault="002D6905" w:rsidP="00662263">
            <w:pPr>
              <w:keepNext/>
              <w:cnfStyle w:val="000000100000" w:firstRow="0" w:lastRow="0" w:firstColumn="0" w:lastColumn="0" w:oddVBand="0" w:evenVBand="0" w:oddHBand="1" w:evenHBand="0" w:firstRowFirstColumn="0" w:firstRowLastColumn="0" w:lastRowFirstColumn="0" w:lastRowLastColumn="0"/>
            </w:pPr>
          </w:p>
        </w:tc>
      </w:tr>
      <w:tr w:rsidR="002D6905" w14:paraId="45D9858B"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7C107919" w14:textId="3D23E514" w:rsidR="002D6905" w:rsidRDefault="002D6905" w:rsidP="00662263">
            <w:r>
              <w:t>callback on load</w:t>
            </w:r>
          </w:p>
        </w:tc>
        <w:tc>
          <w:tcPr>
            <w:tcW w:w="6395" w:type="dxa"/>
          </w:tcPr>
          <w:p w14:paraId="1F02B4A9" w14:textId="77777777" w:rsidR="002D6905" w:rsidRPr="008C2B16" w:rsidRDefault="002D6905" w:rsidP="002D6905">
            <w:pPr>
              <w:keepNext/>
              <w:cnfStyle w:val="000000000000" w:firstRow="0" w:lastRow="0" w:firstColumn="0" w:lastColumn="0" w:oddVBand="0" w:evenVBand="0" w:oddHBand="0" w:evenHBand="0" w:firstRowFirstColumn="0" w:firstRowLastColumn="0" w:lastRowFirstColumn="0" w:lastRowLastColumn="0"/>
            </w:pPr>
          </w:p>
        </w:tc>
      </w:tr>
    </w:tbl>
    <w:p w14:paraId="2A0C5C7D" w14:textId="57C90C9D" w:rsidR="008C6C53" w:rsidRDefault="002D6905" w:rsidP="002D6905">
      <w:pPr>
        <w:pStyle w:val="Caption"/>
        <w:jc w:val="center"/>
      </w:pPr>
      <w:r>
        <w:t xml:space="preserve">Table </w:t>
      </w:r>
      <w:r w:rsidR="00E16075">
        <w:fldChar w:fldCharType="begin"/>
      </w:r>
      <w:r w:rsidR="00E16075">
        <w:instrText xml:space="preserve"> SEQ Table \* ARABIC </w:instrText>
      </w:r>
      <w:r w:rsidR="00E16075">
        <w:fldChar w:fldCharType="separate"/>
      </w:r>
      <w:r>
        <w:rPr>
          <w:noProof/>
        </w:rPr>
        <w:t>2</w:t>
      </w:r>
      <w:r w:rsidR="00E16075">
        <w:rPr>
          <w:noProof/>
        </w:rPr>
        <w:fldChar w:fldCharType="end"/>
      </w:r>
      <w:r>
        <w:t xml:space="preserve"> Serializable Configuration.lvclass Methods</w:t>
      </w:r>
    </w:p>
    <w:p w14:paraId="04F5E73C" w14:textId="77777777" w:rsidR="00984397" w:rsidRDefault="00D57CFA" w:rsidP="00D57CFA">
      <w:pPr>
        <w:pStyle w:val="Heading2"/>
      </w:pPr>
      <w:r>
        <w:t>Hierarchy Repo Class</w:t>
      </w:r>
    </w:p>
    <w:p w14:paraId="4E9EBC89" w14:textId="77777777" w:rsidR="008C6C53" w:rsidRDefault="008C6C53" w:rsidP="008C6C53"/>
    <w:p w14:paraId="3AB3B0D5" w14:textId="12F60320" w:rsidR="008C6C53" w:rsidRDefault="008C6C53" w:rsidP="008C6C53">
      <w:r>
        <w:t xml:space="preserve"> This class inherits from the repository class. </w:t>
      </w:r>
    </w:p>
    <w:p w14:paraId="670C9964" w14:textId="77777777" w:rsidR="008C6C53" w:rsidRPr="008C6C53" w:rsidRDefault="008C6C53" w:rsidP="008C6C53">
      <w:r w:rsidRPr="00D57CFA">
        <w:rPr>
          <w:noProof/>
        </w:rPr>
        <w:drawing>
          <wp:inline distT="0" distB="0" distL="0" distR="0" wp14:anchorId="73F25519" wp14:editId="6370DF6C">
            <wp:extent cx="1912022" cy="3308629"/>
            <wp:effectExtent l="0" t="0" r="0" b="0"/>
            <wp:docPr id="3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stretch>
                      <a:fillRect/>
                    </a:stretch>
                  </pic:blipFill>
                  <pic:spPr>
                    <a:xfrm>
                      <a:off x="0" y="0"/>
                      <a:ext cx="1915536" cy="3314710"/>
                    </a:xfrm>
                    <a:prstGeom prst="rect">
                      <a:avLst/>
                    </a:prstGeom>
                  </pic:spPr>
                </pic:pic>
              </a:graphicData>
            </a:graphic>
          </wp:inline>
        </w:drawing>
      </w:r>
    </w:p>
    <w:p w14:paraId="68B48D0F" w14:textId="77777777" w:rsidR="00D57CFA" w:rsidRDefault="00D57CFA" w:rsidP="007B3186">
      <w:r w:rsidRPr="00D57CFA">
        <w:rPr>
          <w:noProof/>
        </w:rPr>
        <w:drawing>
          <wp:inline distT="0" distB="0" distL="0" distR="0" wp14:anchorId="0DDE79AE" wp14:editId="2AEEAEF3">
            <wp:extent cx="3968151" cy="2824786"/>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3"/>
                    <a:srcRect l="79390" t="49610" r="10620" b="37350"/>
                    <a:stretch/>
                  </pic:blipFill>
                  <pic:spPr>
                    <a:xfrm>
                      <a:off x="0" y="0"/>
                      <a:ext cx="3968151" cy="2824786"/>
                    </a:xfrm>
                    <a:prstGeom prst="rect">
                      <a:avLst/>
                    </a:prstGeom>
                  </pic:spPr>
                </pic:pic>
              </a:graphicData>
            </a:graphic>
          </wp:inline>
        </w:drawing>
      </w:r>
    </w:p>
    <w:tbl>
      <w:tblPr>
        <w:tblStyle w:val="MediumGrid3-Accent1"/>
        <w:tblW w:w="0" w:type="auto"/>
        <w:jc w:val="center"/>
        <w:tblLook w:val="04A0" w:firstRow="1" w:lastRow="0" w:firstColumn="1" w:lastColumn="0" w:noHBand="0" w:noVBand="1"/>
      </w:tblPr>
      <w:tblGrid>
        <w:gridCol w:w="2533"/>
        <w:gridCol w:w="6395"/>
      </w:tblGrid>
      <w:tr w:rsidR="002D6905" w14:paraId="45292163" w14:textId="77777777" w:rsidTr="002D69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3A05EDBA" w14:textId="77777777" w:rsidR="002D6905" w:rsidRDefault="002D6905" w:rsidP="0029209E">
            <w:r>
              <w:t>VI</w:t>
            </w:r>
          </w:p>
        </w:tc>
        <w:tc>
          <w:tcPr>
            <w:tcW w:w="6395" w:type="dxa"/>
          </w:tcPr>
          <w:p w14:paraId="107DCCDE" w14:textId="77777777" w:rsidR="002D6905" w:rsidRDefault="002D6905" w:rsidP="0029209E">
            <w:pPr>
              <w:cnfStyle w:val="100000000000" w:firstRow="1" w:lastRow="0" w:firstColumn="0" w:lastColumn="0" w:oddVBand="0" w:evenVBand="0" w:oddHBand="0" w:evenHBand="0" w:firstRowFirstColumn="0" w:firstRowLastColumn="0" w:lastRowFirstColumn="0" w:lastRowLastColumn="0"/>
            </w:pPr>
            <w:r>
              <w:t>Description</w:t>
            </w:r>
          </w:p>
        </w:tc>
      </w:tr>
      <w:tr w:rsidR="002D6905" w14:paraId="25D7141E"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55F2AA68" w14:textId="5A74C1B4" w:rsidR="002D6905" w:rsidRDefault="002D6905" w:rsidP="0029209E">
            <w:r>
              <w:lastRenderedPageBreak/>
              <w:t>add to repo</w:t>
            </w:r>
          </w:p>
        </w:tc>
        <w:tc>
          <w:tcPr>
            <w:tcW w:w="6395" w:type="dxa"/>
          </w:tcPr>
          <w:p w14:paraId="598030A5" w14:textId="77777777" w:rsidR="002D6905" w:rsidRDefault="002D6905" w:rsidP="0029209E">
            <w:pPr>
              <w:cnfStyle w:val="000000100000" w:firstRow="0" w:lastRow="0" w:firstColumn="0" w:lastColumn="0" w:oddVBand="0" w:evenVBand="0" w:oddHBand="1" w:evenHBand="0" w:firstRowFirstColumn="0" w:firstRowLastColumn="0" w:lastRowFirstColumn="0" w:lastRowLastColumn="0"/>
            </w:pPr>
          </w:p>
        </w:tc>
      </w:tr>
      <w:tr w:rsidR="002D6905" w14:paraId="5B28DAB5"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472B8523" w14:textId="44265095" w:rsidR="002D6905" w:rsidRDefault="002D6905" w:rsidP="0029209E">
            <w:r>
              <w:t>call on write tree</w:t>
            </w:r>
          </w:p>
        </w:tc>
        <w:tc>
          <w:tcPr>
            <w:tcW w:w="6395" w:type="dxa"/>
          </w:tcPr>
          <w:p w14:paraId="6B9F5911" w14:textId="2E845B92" w:rsidR="002D6905" w:rsidRDefault="0080080E" w:rsidP="0029209E">
            <w:pPr>
              <w:tabs>
                <w:tab w:val="left" w:pos="989"/>
              </w:tabs>
              <w:cnfStyle w:val="000000000000" w:firstRow="0" w:lastRow="0" w:firstColumn="0" w:lastColumn="0" w:oddVBand="0" w:evenVBand="0" w:oddHBand="0" w:evenHBand="0" w:firstRowFirstColumn="0" w:firstRowLastColumn="0" w:lastRowFirstColumn="0" w:lastRowLastColumn="0"/>
            </w:pPr>
            <w:r>
              <w:t>No Overide</w:t>
            </w:r>
          </w:p>
        </w:tc>
      </w:tr>
      <w:tr w:rsidR="002D6905" w14:paraId="14055C3C"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495B4392" w14:textId="1625E0E0" w:rsidR="002D6905" w:rsidRDefault="002D6905" w:rsidP="0029209E">
            <w:r>
              <w:t>configuration to node</w:t>
            </w:r>
          </w:p>
        </w:tc>
        <w:tc>
          <w:tcPr>
            <w:tcW w:w="6395" w:type="dxa"/>
          </w:tcPr>
          <w:p w14:paraId="4D3C0E81" w14:textId="77777777" w:rsidR="002D6905" w:rsidRDefault="002D6905" w:rsidP="0029209E">
            <w:pPr>
              <w:cnfStyle w:val="000000100000" w:firstRow="0" w:lastRow="0" w:firstColumn="0" w:lastColumn="0" w:oddVBand="0" w:evenVBand="0" w:oddHBand="1" w:evenHBand="0" w:firstRowFirstColumn="0" w:firstRowLastColumn="0" w:lastRowFirstColumn="0" w:lastRowLastColumn="0"/>
            </w:pPr>
          </w:p>
        </w:tc>
      </w:tr>
      <w:tr w:rsidR="002D6905" w14:paraId="73EA92C8"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2CB01675" w14:textId="2C5100E5" w:rsidR="002D6905" w:rsidRDefault="002D6905" w:rsidP="0029209E">
            <w:r>
              <w:t>flatten memory</w:t>
            </w:r>
          </w:p>
        </w:tc>
        <w:tc>
          <w:tcPr>
            <w:tcW w:w="6395" w:type="dxa"/>
          </w:tcPr>
          <w:p w14:paraId="7A5A43DE" w14:textId="77777777" w:rsidR="002D6905" w:rsidRDefault="002D6905" w:rsidP="0029209E">
            <w:pPr>
              <w:cnfStyle w:val="000000000000" w:firstRow="0" w:lastRow="0" w:firstColumn="0" w:lastColumn="0" w:oddVBand="0" w:evenVBand="0" w:oddHBand="0" w:evenHBand="0" w:firstRowFirstColumn="0" w:firstRowLastColumn="0" w:lastRowFirstColumn="0" w:lastRowLastColumn="0"/>
            </w:pPr>
          </w:p>
        </w:tc>
      </w:tr>
      <w:tr w:rsidR="002D6905" w14:paraId="5DB061F9"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090DFBAB" w14:textId="0713BCF5" w:rsidR="002D6905" w:rsidRDefault="00C14D30" w:rsidP="0029209E">
            <w:r>
              <w:t>get child configuration objects</w:t>
            </w:r>
          </w:p>
        </w:tc>
        <w:tc>
          <w:tcPr>
            <w:tcW w:w="6395" w:type="dxa"/>
          </w:tcPr>
          <w:p w14:paraId="787C9015" w14:textId="77777777" w:rsidR="002D6905" w:rsidRDefault="002D6905" w:rsidP="0029209E">
            <w:pPr>
              <w:cnfStyle w:val="000000100000" w:firstRow="0" w:lastRow="0" w:firstColumn="0" w:lastColumn="0" w:oddVBand="0" w:evenVBand="0" w:oddHBand="1" w:evenHBand="0" w:firstRowFirstColumn="0" w:firstRowLastColumn="0" w:lastRowFirstColumn="0" w:lastRowLastColumn="0"/>
            </w:pPr>
          </w:p>
        </w:tc>
      </w:tr>
      <w:tr w:rsidR="002D6905" w14:paraId="13CABED0"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52AB8079" w14:textId="18C93945" w:rsidR="002D6905" w:rsidRDefault="00C14D30" w:rsidP="0029209E">
            <w:r>
              <w:t>get configuration by alias</w:t>
            </w:r>
          </w:p>
        </w:tc>
        <w:tc>
          <w:tcPr>
            <w:tcW w:w="6395" w:type="dxa"/>
          </w:tcPr>
          <w:p w14:paraId="186C74D5" w14:textId="77777777" w:rsidR="002D6905" w:rsidRDefault="002D6905" w:rsidP="0029209E">
            <w:pPr>
              <w:cnfStyle w:val="000000000000" w:firstRow="0" w:lastRow="0" w:firstColumn="0" w:lastColumn="0" w:oddVBand="0" w:evenVBand="0" w:oddHBand="0" w:evenHBand="0" w:firstRowFirstColumn="0" w:firstRowLastColumn="0" w:lastRowFirstColumn="0" w:lastRowLastColumn="0"/>
            </w:pPr>
          </w:p>
        </w:tc>
      </w:tr>
      <w:tr w:rsidR="002D6905" w14:paraId="4DC636ED"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6406E436" w14:textId="70A999ED" w:rsidR="002D6905" w:rsidRDefault="00C14D30" w:rsidP="0029209E">
            <w:r>
              <w:t>get configuration by UID</w:t>
            </w:r>
          </w:p>
        </w:tc>
        <w:tc>
          <w:tcPr>
            <w:tcW w:w="6395" w:type="dxa"/>
          </w:tcPr>
          <w:p w14:paraId="776DE3B9" w14:textId="77777777" w:rsidR="002D6905" w:rsidRDefault="002D6905" w:rsidP="0029209E">
            <w:pPr>
              <w:cnfStyle w:val="000000100000" w:firstRow="0" w:lastRow="0" w:firstColumn="0" w:lastColumn="0" w:oddVBand="0" w:evenVBand="0" w:oddHBand="1" w:evenHBand="0" w:firstRowFirstColumn="0" w:firstRowLastColumn="0" w:lastRowFirstColumn="0" w:lastRowLastColumn="0"/>
            </w:pPr>
          </w:p>
        </w:tc>
      </w:tr>
      <w:tr w:rsidR="002D6905" w14:paraId="7EE54B12"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483612B7" w14:textId="01ECEB08" w:rsidR="002D6905" w:rsidRDefault="00C14D30" w:rsidP="0029209E">
            <w:r>
              <w:t>Open</w:t>
            </w:r>
          </w:p>
        </w:tc>
        <w:tc>
          <w:tcPr>
            <w:tcW w:w="6395" w:type="dxa"/>
          </w:tcPr>
          <w:p w14:paraId="5D78D08B" w14:textId="77777777" w:rsidR="002D6905" w:rsidRPr="004717EE" w:rsidRDefault="002D6905" w:rsidP="0029209E">
            <w:pPr>
              <w:cnfStyle w:val="000000000000" w:firstRow="0" w:lastRow="0" w:firstColumn="0" w:lastColumn="0" w:oddVBand="0" w:evenVBand="0" w:oddHBand="0" w:evenHBand="0" w:firstRowFirstColumn="0" w:firstRowLastColumn="0" w:lastRowFirstColumn="0" w:lastRowLastColumn="0"/>
            </w:pPr>
          </w:p>
        </w:tc>
      </w:tr>
      <w:tr w:rsidR="002D6905" w14:paraId="02E9E5C1"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3D7DE4EE" w14:textId="435C14EB" w:rsidR="002D6905" w:rsidRDefault="00C14D30" w:rsidP="0029209E">
            <w:r>
              <w:t>ReadTree</w:t>
            </w:r>
          </w:p>
        </w:tc>
        <w:tc>
          <w:tcPr>
            <w:tcW w:w="6395" w:type="dxa"/>
          </w:tcPr>
          <w:p w14:paraId="21C44DD0" w14:textId="77777777" w:rsidR="002D6905" w:rsidRPr="004717EE" w:rsidRDefault="002D6905" w:rsidP="0029209E">
            <w:pPr>
              <w:cnfStyle w:val="000000100000" w:firstRow="0" w:lastRow="0" w:firstColumn="0" w:lastColumn="0" w:oddVBand="0" w:evenVBand="0" w:oddHBand="1" w:evenHBand="0" w:firstRowFirstColumn="0" w:firstRowLastColumn="0" w:lastRowFirstColumn="0" w:lastRowLastColumn="0"/>
            </w:pPr>
          </w:p>
        </w:tc>
      </w:tr>
      <w:tr w:rsidR="002D6905" w14:paraId="7951AFE7"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621FD1A3" w14:textId="694BBCD6" w:rsidR="002D6905" w:rsidRDefault="00C14D30" w:rsidP="0029209E">
            <w:r>
              <w:t>Save</w:t>
            </w:r>
          </w:p>
        </w:tc>
        <w:tc>
          <w:tcPr>
            <w:tcW w:w="6395" w:type="dxa"/>
          </w:tcPr>
          <w:p w14:paraId="79BA40B7" w14:textId="77777777" w:rsidR="002D6905" w:rsidRPr="008C2B16" w:rsidRDefault="002D6905" w:rsidP="0029209E">
            <w:pPr>
              <w:keepNext/>
              <w:cnfStyle w:val="000000000000" w:firstRow="0" w:lastRow="0" w:firstColumn="0" w:lastColumn="0" w:oddVBand="0" w:evenVBand="0" w:oddHBand="0" w:evenHBand="0" w:firstRowFirstColumn="0" w:firstRowLastColumn="0" w:lastRowFirstColumn="0" w:lastRowLastColumn="0"/>
            </w:pPr>
          </w:p>
        </w:tc>
      </w:tr>
      <w:tr w:rsidR="002D6905" w14:paraId="764C7F63"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4DD621D6" w14:textId="6D27263A" w:rsidR="002D6905" w:rsidRDefault="00C14D30" w:rsidP="0029209E">
            <w:r>
              <w:t>set configuration by alias</w:t>
            </w:r>
          </w:p>
        </w:tc>
        <w:tc>
          <w:tcPr>
            <w:tcW w:w="6395" w:type="dxa"/>
          </w:tcPr>
          <w:p w14:paraId="2ADCDE65" w14:textId="77777777" w:rsidR="002D6905" w:rsidRPr="008C2B16" w:rsidRDefault="002D6905" w:rsidP="0029209E">
            <w:pPr>
              <w:keepNext/>
              <w:cnfStyle w:val="000000100000" w:firstRow="0" w:lastRow="0" w:firstColumn="0" w:lastColumn="0" w:oddVBand="0" w:evenVBand="0" w:oddHBand="1" w:evenHBand="0" w:firstRowFirstColumn="0" w:firstRowLastColumn="0" w:lastRowFirstColumn="0" w:lastRowLastColumn="0"/>
            </w:pPr>
          </w:p>
        </w:tc>
      </w:tr>
      <w:tr w:rsidR="002D6905" w14:paraId="4FF2991B"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6FBFE9BB" w14:textId="237790F5" w:rsidR="002D6905" w:rsidRDefault="00C14D30" w:rsidP="0029209E">
            <w:r>
              <w:t>set configuration by UID</w:t>
            </w:r>
          </w:p>
        </w:tc>
        <w:tc>
          <w:tcPr>
            <w:tcW w:w="6395" w:type="dxa"/>
          </w:tcPr>
          <w:p w14:paraId="30769303" w14:textId="77777777" w:rsidR="002D6905" w:rsidRPr="008C2B16" w:rsidRDefault="002D6905" w:rsidP="002D6905">
            <w:pPr>
              <w:keepNext/>
              <w:cnfStyle w:val="000000000000" w:firstRow="0" w:lastRow="0" w:firstColumn="0" w:lastColumn="0" w:oddVBand="0" w:evenVBand="0" w:oddHBand="0" w:evenHBand="0" w:firstRowFirstColumn="0" w:firstRowLastColumn="0" w:lastRowFirstColumn="0" w:lastRowLastColumn="0"/>
            </w:pPr>
          </w:p>
        </w:tc>
      </w:tr>
      <w:tr w:rsidR="00C14D30" w14:paraId="1BE2DEFB"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3F5166EF" w14:textId="6990F1A3" w:rsidR="00C14D30" w:rsidRDefault="00C14D30" w:rsidP="0029209E">
            <w:r>
              <w:t>validate</w:t>
            </w:r>
          </w:p>
        </w:tc>
        <w:tc>
          <w:tcPr>
            <w:tcW w:w="6395" w:type="dxa"/>
          </w:tcPr>
          <w:p w14:paraId="30E6A8B4" w14:textId="77777777" w:rsidR="00C14D30" w:rsidRPr="008C2B16" w:rsidRDefault="00C14D30" w:rsidP="002D6905">
            <w:pPr>
              <w:keepNext/>
              <w:cnfStyle w:val="000000100000" w:firstRow="0" w:lastRow="0" w:firstColumn="0" w:lastColumn="0" w:oddVBand="0" w:evenVBand="0" w:oddHBand="1" w:evenHBand="0" w:firstRowFirstColumn="0" w:firstRowLastColumn="0" w:lastRowFirstColumn="0" w:lastRowLastColumn="0"/>
            </w:pPr>
          </w:p>
        </w:tc>
      </w:tr>
      <w:tr w:rsidR="00C14D30" w14:paraId="075BBC85"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03081778" w14:textId="2E050C00" w:rsidR="00C14D30" w:rsidRDefault="00C14D30" w:rsidP="00C14D30">
            <w:r>
              <w:t>WriteTree</w:t>
            </w:r>
          </w:p>
        </w:tc>
        <w:tc>
          <w:tcPr>
            <w:tcW w:w="6395" w:type="dxa"/>
          </w:tcPr>
          <w:p w14:paraId="68790FB0" w14:textId="77777777" w:rsidR="00C14D30" w:rsidRPr="008C2B16" w:rsidRDefault="00C14D30" w:rsidP="002D6905">
            <w:pPr>
              <w:keepNext/>
              <w:cnfStyle w:val="000000000000" w:firstRow="0" w:lastRow="0" w:firstColumn="0" w:lastColumn="0" w:oddVBand="0" w:evenVBand="0" w:oddHBand="0" w:evenHBand="0" w:firstRowFirstColumn="0" w:firstRowLastColumn="0" w:lastRowFirstColumn="0" w:lastRowLastColumn="0"/>
            </w:pPr>
          </w:p>
        </w:tc>
      </w:tr>
      <w:tr w:rsidR="0080080E" w14:paraId="54196816"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4EB97741" w14:textId="6DBAEB95" w:rsidR="0080080E" w:rsidRDefault="0080080E" w:rsidP="00C14D30">
            <w:r>
              <w:t>CustomVIEW</w:t>
            </w:r>
          </w:p>
        </w:tc>
        <w:tc>
          <w:tcPr>
            <w:tcW w:w="6395" w:type="dxa"/>
          </w:tcPr>
          <w:p w14:paraId="3C20DF0A" w14:textId="77777777" w:rsidR="0080080E" w:rsidRPr="008C2B16" w:rsidRDefault="0080080E" w:rsidP="002D6905">
            <w:pPr>
              <w:keepNext/>
              <w:cnfStyle w:val="000000100000" w:firstRow="0" w:lastRow="0" w:firstColumn="0" w:lastColumn="0" w:oddVBand="0" w:evenVBand="0" w:oddHBand="1" w:evenHBand="0" w:firstRowFirstColumn="0" w:firstRowLastColumn="0" w:lastRowFirstColumn="0" w:lastRowLastColumn="0"/>
            </w:pPr>
          </w:p>
        </w:tc>
      </w:tr>
      <w:tr w:rsidR="0080080E" w14:paraId="79DCB800"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243FE2AE" w14:textId="238BCD6A" w:rsidR="0080080E" w:rsidRDefault="0080080E" w:rsidP="00C14D30">
            <w:r>
              <w:t>GenerateMenu</w:t>
            </w:r>
          </w:p>
        </w:tc>
        <w:tc>
          <w:tcPr>
            <w:tcW w:w="6395" w:type="dxa"/>
          </w:tcPr>
          <w:p w14:paraId="41E7EF86" w14:textId="77777777" w:rsidR="0080080E" w:rsidRPr="008C2B16" w:rsidRDefault="0080080E" w:rsidP="002D6905">
            <w:pPr>
              <w:keepNext/>
              <w:cnfStyle w:val="000000000000" w:firstRow="0" w:lastRow="0" w:firstColumn="0" w:lastColumn="0" w:oddVBand="0" w:evenVBand="0" w:oddHBand="0" w:evenHBand="0" w:firstRowFirstColumn="0" w:firstRowLastColumn="0" w:lastRowFirstColumn="0" w:lastRowLastColumn="0"/>
            </w:pPr>
          </w:p>
        </w:tc>
      </w:tr>
      <w:tr w:rsidR="0080080E" w14:paraId="6D0C81FC"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7F06614E" w14:textId="60487B2F" w:rsidR="0080080E" w:rsidRDefault="0080080E" w:rsidP="00C14D30">
            <w:r>
              <w:t>Get child configuration objetcs</w:t>
            </w:r>
          </w:p>
        </w:tc>
        <w:tc>
          <w:tcPr>
            <w:tcW w:w="6395" w:type="dxa"/>
          </w:tcPr>
          <w:p w14:paraId="32CFE838" w14:textId="77777777" w:rsidR="0080080E" w:rsidRPr="008C2B16" w:rsidRDefault="0080080E" w:rsidP="002D6905">
            <w:pPr>
              <w:keepNext/>
              <w:cnfStyle w:val="000000100000" w:firstRow="0" w:lastRow="0" w:firstColumn="0" w:lastColumn="0" w:oddVBand="0" w:evenVBand="0" w:oddHBand="1" w:evenHBand="0" w:firstRowFirstColumn="0" w:firstRowLastColumn="0" w:lastRowFirstColumn="0" w:lastRowLastColumn="0"/>
            </w:pPr>
          </w:p>
        </w:tc>
      </w:tr>
      <w:tr w:rsidR="0080080E" w14:paraId="793760EC" w14:textId="77777777" w:rsidTr="002D6905">
        <w:trPr>
          <w:jc w:val="center"/>
        </w:trPr>
        <w:tc>
          <w:tcPr>
            <w:cnfStyle w:val="001000000000" w:firstRow="0" w:lastRow="0" w:firstColumn="1" w:lastColumn="0" w:oddVBand="0" w:evenVBand="0" w:oddHBand="0" w:evenHBand="0" w:firstRowFirstColumn="0" w:firstRowLastColumn="0" w:lastRowFirstColumn="0" w:lastRowLastColumn="0"/>
            <w:tcW w:w="2533" w:type="dxa"/>
          </w:tcPr>
          <w:p w14:paraId="6D3E6261" w14:textId="5C8E243C" w:rsidR="0080080E" w:rsidRDefault="0080080E" w:rsidP="00C14D30">
            <w:r>
              <w:t>GetClassPath</w:t>
            </w:r>
          </w:p>
        </w:tc>
        <w:tc>
          <w:tcPr>
            <w:tcW w:w="6395" w:type="dxa"/>
          </w:tcPr>
          <w:p w14:paraId="0D510B9E" w14:textId="77777777" w:rsidR="0080080E" w:rsidRPr="008C2B16" w:rsidRDefault="0080080E" w:rsidP="002D6905">
            <w:pPr>
              <w:keepNext/>
              <w:cnfStyle w:val="000000000000" w:firstRow="0" w:lastRow="0" w:firstColumn="0" w:lastColumn="0" w:oddVBand="0" w:evenVBand="0" w:oddHBand="0" w:evenHBand="0" w:firstRowFirstColumn="0" w:firstRowLastColumn="0" w:lastRowFirstColumn="0" w:lastRowLastColumn="0"/>
            </w:pPr>
          </w:p>
        </w:tc>
      </w:tr>
      <w:tr w:rsidR="0080080E" w14:paraId="0AA3E749" w14:textId="77777777" w:rsidTr="002D69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3" w:type="dxa"/>
          </w:tcPr>
          <w:p w14:paraId="26E87BBE" w14:textId="77777777" w:rsidR="0080080E" w:rsidRDefault="0080080E" w:rsidP="00C14D30"/>
        </w:tc>
        <w:tc>
          <w:tcPr>
            <w:tcW w:w="6395" w:type="dxa"/>
          </w:tcPr>
          <w:p w14:paraId="3FDFE012" w14:textId="77777777" w:rsidR="0080080E" w:rsidRPr="008C2B16" w:rsidRDefault="0080080E" w:rsidP="002D6905">
            <w:pPr>
              <w:keepNext/>
              <w:cnfStyle w:val="000000100000" w:firstRow="0" w:lastRow="0" w:firstColumn="0" w:lastColumn="0" w:oddVBand="0" w:evenVBand="0" w:oddHBand="1" w:evenHBand="0" w:firstRowFirstColumn="0" w:firstRowLastColumn="0" w:lastRowFirstColumn="0" w:lastRowLastColumn="0"/>
            </w:pPr>
          </w:p>
        </w:tc>
      </w:tr>
    </w:tbl>
    <w:p w14:paraId="7194755A" w14:textId="7BB32AE7" w:rsidR="00D57CFA" w:rsidRDefault="002D6905" w:rsidP="002D6905">
      <w:pPr>
        <w:pStyle w:val="Caption"/>
        <w:jc w:val="center"/>
      </w:pPr>
      <w:r>
        <w:t xml:space="preserve">Table </w:t>
      </w:r>
      <w:r w:rsidR="00E16075">
        <w:fldChar w:fldCharType="begin"/>
      </w:r>
      <w:r w:rsidR="00E16075">
        <w:instrText xml:space="preserve"> SEQ Table \* ARABIC </w:instrText>
      </w:r>
      <w:r w:rsidR="00E16075">
        <w:fldChar w:fldCharType="separate"/>
      </w:r>
      <w:r>
        <w:rPr>
          <w:noProof/>
        </w:rPr>
        <w:t>3</w:t>
      </w:r>
      <w:r w:rsidR="00E16075">
        <w:rPr>
          <w:noProof/>
        </w:rPr>
        <w:fldChar w:fldCharType="end"/>
      </w:r>
      <w:r>
        <w:t xml:space="preserve"> HierarchyRepo.lvclass Methods</w:t>
      </w:r>
    </w:p>
    <w:p w14:paraId="3D7137CE" w14:textId="77777777" w:rsidR="002D6905" w:rsidRDefault="002D6905" w:rsidP="007B3186"/>
    <w:p w14:paraId="3B76A9EF" w14:textId="77777777" w:rsidR="002D6905" w:rsidRDefault="002D6905" w:rsidP="007B3186"/>
    <w:p w14:paraId="6766F607" w14:textId="77777777" w:rsidR="0075204E" w:rsidRDefault="0075204E" w:rsidP="0075204E">
      <w:pPr>
        <w:pStyle w:val="Heading2"/>
      </w:pPr>
      <w:bookmarkStart w:id="5" w:name="_Toc372287842"/>
      <w:r>
        <w:t>Node</w:t>
      </w:r>
      <w:bookmarkEnd w:id="5"/>
    </w:p>
    <w:p w14:paraId="73F95FF4" w14:textId="77777777" w:rsidR="0075204E" w:rsidRDefault="00BE0F65" w:rsidP="0075204E">
      <w:r>
        <w:t xml:space="preserve"> The concept of a node is implemented as an abstract class. As with the repo class, developers are expected to create classes that inherit from it</w:t>
      </w:r>
      <w:bookmarkStart w:id="6" w:name="_GoBack"/>
      <w:bookmarkEnd w:id="6"/>
      <w:r>
        <w:t>, for every node type their configuration editor</w:t>
      </w:r>
      <w:r w:rsidR="00837385">
        <w:t xml:space="preserve">. </w:t>
      </w:r>
      <w:r w:rsidR="00C83F21">
        <w:t xml:space="preserve"> Every lea</w:t>
      </w:r>
      <w:r w:rsidR="004B19A4">
        <w:t>f</w:t>
      </w:r>
      <w:r w:rsidR="00C83F21">
        <w:t xml:space="preserve"> of the tree will b</w:t>
      </w:r>
      <w:r w:rsidR="004717EE">
        <w:t>e represented by a node.</w:t>
      </w:r>
      <w:r w:rsidR="00BE5EE0">
        <w:t xml:space="preserve"> If multiple leaves will have too much functionality in common an abstract class should be created.</w:t>
      </w:r>
      <w:r w:rsidR="004717EE">
        <w:t xml:space="preserve"> </w:t>
      </w:r>
    </w:p>
    <w:p w14:paraId="40E305AF" w14:textId="77777777" w:rsidR="00142343" w:rsidRDefault="009A537E" w:rsidP="0075204E">
      <w:r>
        <w:t xml:space="preserve">Each </w:t>
      </w:r>
      <w:r w:rsidR="007F6ECA">
        <w:t>n</w:t>
      </w:r>
      <w:r w:rsidR="00142343">
        <w:t>ode</w:t>
      </w:r>
      <w:r w:rsidR="007F6ECA">
        <w:t xml:space="preserve"> is</w:t>
      </w:r>
      <w:r w:rsidR="00142343">
        <w:t xml:space="preserve"> accessed by reference using </w:t>
      </w:r>
      <w:r>
        <w:t xml:space="preserve">a </w:t>
      </w:r>
      <w:r w:rsidR="00142343">
        <w:t>Data Value Reference (DVR)</w:t>
      </w:r>
      <w:r w:rsidR="007F6ECA">
        <w:t xml:space="preserve"> and stores the reference to its parent node and all its children. The tree control stores this reference as a string</w:t>
      </w:r>
      <w:r w:rsidR="00142343">
        <w:t>.</w:t>
      </w:r>
      <w:r w:rsidR="007F6ECA">
        <w:t xml:space="preserve"> </w:t>
      </w:r>
    </w:p>
    <w:tbl>
      <w:tblPr>
        <w:tblStyle w:val="MediumGrid3-Accent1"/>
        <w:tblW w:w="0" w:type="auto"/>
        <w:tblLook w:val="04A0" w:firstRow="1" w:lastRow="0" w:firstColumn="1" w:lastColumn="0" w:noHBand="0" w:noVBand="1"/>
      </w:tblPr>
      <w:tblGrid>
        <w:gridCol w:w="2365"/>
        <w:gridCol w:w="7211"/>
      </w:tblGrid>
      <w:tr w:rsidR="00142343" w:rsidRPr="002137DF" w14:paraId="6A5AFC46" w14:textId="77777777" w:rsidTr="00142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605DCFBB" w14:textId="77777777" w:rsidR="00142343" w:rsidRPr="002137DF" w:rsidRDefault="001A6432" w:rsidP="00F4076A">
            <w:r>
              <w:t>VI</w:t>
            </w:r>
          </w:p>
        </w:tc>
        <w:tc>
          <w:tcPr>
            <w:tcW w:w="7290" w:type="dxa"/>
          </w:tcPr>
          <w:p w14:paraId="09F72BE1" w14:textId="77777777" w:rsidR="00142343" w:rsidRPr="002137DF" w:rsidRDefault="00142343" w:rsidP="00F4076A">
            <w:pPr>
              <w:cnfStyle w:val="100000000000" w:firstRow="1" w:lastRow="0" w:firstColumn="0" w:lastColumn="0" w:oddVBand="0" w:evenVBand="0" w:oddHBand="0" w:evenHBand="0" w:firstRowFirstColumn="0" w:firstRowLastColumn="0" w:lastRowFirstColumn="0" w:lastRowLastColumn="0"/>
            </w:pPr>
            <w:commentRangeStart w:id="7"/>
            <w:r>
              <w:t>Description</w:t>
            </w:r>
            <w:commentRangeEnd w:id="7"/>
            <w:r w:rsidR="00775AD4">
              <w:rPr>
                <w:rStyle w:val="CommentReference"/>
                <w:b w:val="0"/>
                <w:bCs w:val="0"/>
                <w:color w:val="auto"/>
              </w:rPr>
              <w:commentReference w:id="7"/>
            </w:r>
          </w:p>
        </w:tc>
      </w:tr>
      <w:tr w:rsidR="00142343" w:rsidRPr="002137DF" w14:paraId="4F474BF7" w14:textId="77777777" w:rsidTr="0014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3F8D09B5" w14:textId="77777777" w:rsidR="00142343" w:rsidRPr="002137DF" w:rsidRDefault="00142343" w:rsidP="00837385">
            <w:r w:rsidRPr="002137DF">
              <w:t>Duplicate</w:t>
            </w:r>
          </w:p>
        </w:tc>
        <w:tc>
          <w:tcPr>
            <w:tcW w:w="7290" w:type="dxa"/>
          </w:tcPr>
          <w:p w14:paraId="20BA3D65" w14:textId="77777777" w:rsidR="00142343" w:rsidRDefault="00DF00ED" w:rsidP="00F4076A">
            <w:pPr>
              <w:cnfStyle w:val="000000100000" w:firstRow="0" w:lastRow="0" w:firstColumn="0" w:lastColumn="0" w:oddVBand="0" w:evenVBand="0" w:oddHBand="1" w:evenHBand="0" w:firstRowFirstColumn="0" w:firstRowLastColumn="0" w:lastRowFirstColumn="0" w:lastRowLastColumn="0"/>
            </w:pPr>
            <w:r>
              <w:t xml:space="preserve">Implements </w:t>
            </w:r>
            <w:r w:rsidR="00142343" w:rsidRPr="00837385">
              <w:t xml:space="preserve"> the specific behavior of a node when it is being duplicated</w:t>
            </w:r>
          </w:p>
          <w:p w14:paraId="23D220F6" w14:textId="77777777" w:rsidR="00142343" w:rsidRPr="002137DF" w:rsidRDefault="00142343" w:rsidP="0003164B">
            <w:pPr>
              <w:cnfStyle w:val="000000100000" w:firstRow="0" w:lastRow="0" w:firstColumn="0" w:lastColumn="0" w:oddVBand="0" w:evenVBand="0" w:oddHBand="1" w:evenHBand="0" w:firstRowFirstColumn="0" w:firstRowLastColumn="0" w:lastRowFirstColumn="0" w:lastRowLastColumn="0"/>
            </w:pPr>
            <w:r>
              <w:t xml:space="preserve">Can be used to change the name of the new node for example adding Copy to it. </w:t>
            </w:r>
          </w:p>
        </w:tc>
      </w:tr>
      <w:tr w:rsidR="00142343" w:rsidRPr="002137DF" w14:paraId="0CAB594C" w14:textId="77777777" w:rsidTr="00142343">
        <w:tc>
          <w:tcPr>
            <w:cnfStyle w:val="001000000000" w:firstRow="0" w:lastRow="0" w:firstColumn="1" w:lastColumn="0" w:oddVBand="0" w:evenVBand="0" w:oddHBand="0" w:evenHBand="0" w:firstRowFirstColumn="0" w:firstRowLastColumn="0" w:lastRowFirstColumn="0" w:lastRowLastColumn="0"/>
            <w:tcW w:w="1998" w:type="dxa"/>
          </w:tcPr>
          <w:p w14:paraId="7D3A3152" w14:textId="77777777" w:rsidR="00142343" w:rsidRPr="002137DF" w:rsidRDefault="00142343" w:rsidP="00F4076A">
            <w:r w:rsidRPr="002137DF">
              <w:t>ToRepo</w:t>
            </w:r>
          </w:p>
        </w:tc>
        <w:tc>
          <w:tcPr>
            <w:tcW w:w="7290" w:type="dxa"/>
          </w:tcPr>
          <w:p w14:paraId="3C831AE3" w14:textId="77777777" w:rsidR="00142343" w:rsidRPr="002137DF" w:rsidRDefault="00DF00ED" w:rsidP="00837385">
            <w:pPr>
              <w:tabs>
                <w:tab w:val="left" w:pos="1102"/>
              </w:tabs>
              <w:cnfStyle w:val="000000000000" w:firstRow="0" w:lastRow="0" w:firstColumn="0" w:lastColumn="0" w:oddVBand="0" w:evenVBand="0" w:oddHBand="0" w:evenHBand="0" w:firstRowFirstColumn="0" w:firstRowLastColumn="0" w:lastRowFirstColumn="0" w:lastRowLastColumn="0"/>
            </w:pPr>
            <w:r>
              <w:t>T</w:t>
            </w:r>
            <w:r w:rsidR="00142343" w:rsidRPr="00837385">
              <w:t>ransfers the information from the tree node into the repo. How it is stored in the repo depends on the Repo</w:t>
            </w:r>
            <w:r w:rsidR="00E87FCD">
              <w:t>.</w:t>
            </w:r>
          </w:p>
        </w:tc>
      </w:tr>
      <w:tr w:rsidR="00142343" w:rsidRPr="002137DF" w14:paraId="50525574" w14:textId="77777777" w:rsidTr="0014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248D827E" w14:textId="77777777" w:rsidR="00142343" w:rsidRPr="002137DF" w:rsidRDefault="00142343" w:rsidP="00F4076A">
            <w:r w:rsidRPr="002137DF">
              <w:t>FromRepo</w:t>
            </w:r>
          </w:p>
        </w:tc>
        <w:tc>
          <w:tcPr>
            <w:tcW w:w="7290" w:type="dxa"/>
          </w:tcPr>
          <w:p w14:paraId="63D3D2FE" w14:textId="77777777" w:rsidR="00142343" w:rsidRPr="002137DF" w:rsidRDefault="00DF00ED" w:rsidP="00DF00ED">
            <w:pPr>
              <w:cnfStyle w:val="000000100000" w:firstRow="0" w:lastRow="0" w:firstColumn="0" w:lastColumn="0" w:oddVBand="0" w:evenVBand="0" w:oddHBand="1" w:evenHBand="0" w:firstRowFirstColumn="0" w:firstRowLastColumn="0" w:lastRowFirstColumn="0" w:lastRowLastColumn="0"/>
            </w:pPr>
            <w:r>
              <w:t>G</w:t>
            </w:r>
            <w:r w:rsidR="00142343" w:rsidRPr="00837385">
              <w:t>rabs information from the Repo and stores it in the nodes</w:t>
            </w:r>
            <w:r w:rsidR="00E87FCD">
              <w:t>.</w:t>
            </w:r>
          </w:p>
        </w:tc>
      </w:tr>
      <w:tr w:rsidR="00142343" w:rsidRPr="002137DF" w14:paraId="2C0D5266" w14:textId="77777777" w:rsidTr="00142343">
        <w:tc>
          <w:tcPr>
            <w:cnfStyle w:val="001000000000" w:firstRow="0" w:lastRow="0" w:firstColumn="1" w:lastColumn="0" w:oddVBand="0" w:evenVBand="0" w:oddHBand="0" w:evenHBand="0" w:firstRowFirstColumn="0" w:firstRowLastColumn="0" w:lastRowFirstColumn="0" w:lastRowLastColumn="0"/>
            <w:tcW w:w="1998" w:type="dxa"/>
          </w:tcPr>
          <w:p w14:paraId="01A534A9" w14:textId="77777777" w:rsidR="00142343" w:rsidRPr="002137DF" w:rsidRDefault="00142343" w:rsidP="00F4076A">
            <w:r w:rsidRPr="002137DF">
              <w:t>UIRef</w:t>
            </w:r>
          </w:p>
        </w:tc>
        <w:tc>
          <w:tcPr>
            <w:tcW w:w="7290" w:type="dxa"/>
          </w:tcPr>
          <w:p w14:paraId="39E1F1FD" w14:textId="77777777" w:rsidR="00142343" w:rsidRPr="002137DF" w:rsidRDefault="00DF00ED" w:rsidP="00F4076A">
            <w:pPr>
              <w:cnfStyle w:val="000000000000" w:firstRow="0" w:lastRow="0" w:firstColumn="0" w:lastColumn="0" w:oddVBand="0" w:evenVBand="0" w:oddHBand="0" w:evenHBand="0" w:firstRowFirstColumn="0" w:firstRowLastColumn="0" w:lastRowFirstColumn="0" w:lastRowLastColumn="0"/>
            </w:pPr>
            <w:r>
              <w:t>S</w:t>
            </w:r>
            <w:r w:rsidR="00142343" w:rsidRPr="00476C88">
              <w:t>tores the  static reference to the UI of the node</w:t>
            </w:r>
            <w:r w:rsidR="00E87FCD">
              <w:t>.</w:t>
            </w:r>
          </w:p>
        </w:tc>
      </w:tr>
      <w:tr w:rsidR="00142343" w:rsidRPr="002137DF" w14:paraId="751EEC96" w14:textId="77777777" w:rsidTr="0014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161EF00B" w14:textId="77777777" w:rsidR="00142343" w:rsidRPr="002137DF" w:rsidRDefault="00142343" w:rsidP="00F4076A">
            <w:r w:rsidRPr="002137DF">
              <w:t>Initialize</w:t>
            </w:r>
          </w:p>
        </w:tc>
        <w:tc>
          <w:tcPr>
            <w:tcW w:w="7290" w:type="dxa"/>
          </w:tcPr>
          <w:p w14:paraId="3BEB996F" w14:textId="77777777" w:rsidR="00142343" w:rsidRDefault="00DF00ED" w:rsidP="00476C88">
            <w:pPr>
              <w:cnfStyle w:val="000000100000" w:firstRow="0" w:lastRow="0" w:firstColumn="0" w:lastColumn="0" w:oddVBand="0" w:evenVBand="0" w:oddHBand="1" w:evenHBand="0" w:firstRowFirstColumn="0" w:firstRowLastColumn="0" w:lastRowFirstColumn="0" w:lastRowLastColumn="0"/>
            </w:pPr>
            <w:r>
              <w:t>I</w:t>
            </w:r>
            <w:r w:rsidR="00142343">
              <w:t xml:space="preserve">nitializes the data of a node </w:t>
            </w:r>
            <w:r w:rsidR="004B19A4">
              <w:t xml:space="preserve">to </w:t>
            </w:r>
            <w:r w:rsidR="00142343">
              <w:t>its default state.</w:t>
            </w:r>
          </w:p>
          <w:p w14:paraId="5869FD15" w14:textId="77777777" w:rsidR="00142343" w:rsidRPr="002137DF" w:rsidRDefault="00142343" w:rsidP="00476C88">
            <w:pPr>
              <w:cnfStyle w:val="000000100000" w:firstRow="0" w:lastRow="0" w:firstColumn="0" w:lastColumn="0" w:oddVBand="0" w:evenVBand="0" w:oddHBand="1" w:evenHBand="0" w:firstRowFirstColumn="0" w:firstRowLastColumn="0" w:lastRowFirstColumn="0" w:lastRowLastColumn="0"/>
            </w:pPr>
            <w:r>
              <w:t xml:space="preserve">The object is not created inside of this VI, because it is created from a File </w:t>
            </w:r>
            <w:r>
              <w:lastRenderedPageBreak/>
              <w:t>depending on user selection.</w:t>
            </w:r>
          </w:p>
        </w:tc>
      </w:tr>
      <w:tr w:rsidR="00142343" w:rsidRPr="002137DF" w14:paraId="35B5A0F8" w14:textId="77777777" w:rsidTr="00142343">
        <w:tc>
          <w:tcPr>
            <w:cnfStyle w:val="001000000000" w:firstRow="0" w:lastRow="0" w:firstColumn="1" w:lastColumn="0" w:oddVBand="0" w:evenVBand="0" w:oddHBand="0" w:evenHBand="0" w:firstRowFirstColumn="0" w:firstRowLastColumn="0" w:lastRowFirstColumn="0" w:lastRowLastColumn="0"/>
            <w:tcW w:w="1998" w:type="dxa"/>
          </w:tcPr>
          <w:p w14:paraId="3E672E27" w14:textId="77777777" w:rsidR="00142343" w:rsidRPr="002137DF" w:rsidRDefault="00142343" w:rsidP="00F4076A">
            <w:r w:rsidRPr="002137DF">
              <w:lastRenderedPageBreak/>
              <w:t>ShortcutMenu</w:t>
            </w:r>
          </w:p>
        </w:tc>
        <w:tc>
          <w:tcPr>
            <w:tcW w:w="7290" w:type="dxa"/>
          </w:tcPr>
          <w:p w14:paraId="17626B28" w14:textId="77777777" w:rsidR="00142343" w:rsidRPr="002137DF" w:rsidRDefault="00DF00ED" w:rsidP="00F4076A">
            <w:pPr>
              <w:cnfStyle w:val="000000000000" w:firstRow="0" w:lastRow="0" w:firstColumn="0" w:lastColumn="0" w:oddVBand="0" w:evenVBand="0" w:oddHBand="0" w:evenHBand="0" w:firstRowFirstColumn="0" w:firstRowLastColumn="0" w:lastRowFirstColumn="0" w:lastRowLastColumn="0"/>
            </w:pPr>
            <w:r>
              <w:t>D</w:t>
            </w:r>
            <w:r w:rsidR="00142343" w:rsidRPr="00476C88">
              <w:t>efines the behavior of the shortcut menu of the node</w:t>
            </w:r>
            <w:r w:rsidR="00E87FCD">
              <w:t>.</w:t>
            </w:r>
          </w:p>
        </w:tc>
      </w:tr>
      <w:tr w:rsidR="00142343" w:rsidRPr="002137DF" w14:paraId="109F9132" w14:textId="77777777" w:rsidTr="0014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13ED0FDB" w14:textId="77777777" w:rsidR="00142343" w:rsidRPr="002137DF" w:rsidRDefault="00142343" w:rsidP="00F4076A">
            <w:r w:rsidRPr="002137DF">
              <w:t>EditOptions</w:t>
            </w:r>
          </w:p>
        </w:tc>
        <w:tc>
          <w:tcPr>
            <w:tcW w:w="7290" w:type="dxa"/>
          </w:tcPr>
          <w:p w14:paraId="0885FC29" w14:textId="77777777" w:rsidR="00142343" w:rsidRDefault="00DF00ED" w:rsidP="00476C88">
            <w:pPr>
              <w:cnfStyle w:val="000000100000" w:firstRow="0" w:lastRow="0" w:firstColumn="0" w:lastColumn="0" w:oddVBand="0" w:evenVBand="0" w:oddHBand="1" w:evenHBand="0" w:firstRowFirstColumn="0" w:firstRowLastColumn="0" w:lastRowFirstColumn="0" w:lastRowLastColumn="0"/>
            </w:pPr>
            <w:r>
              <w:t>C</w:t>
            </w:r>
            <w:r w:rsidR="00142343">
              <w:t>ontains the options for the Menu that will be displayed when doing right click on an item</w:t>
            </w:r>
            <w:r w:rsidR="00E87FCD">
              <w:t>.</w:t>
            </w:r>
          </w:p>
          <w:p w14:paraId="17275BD5" w14:textId="77777777" w:rsidR="00142343" w:rsidRDefault="00142343" w:rsidP="00476C88">
            <w:pPr>
              <w:cnfStyle w:val="000000100000" w:firstRow="0" w:lastRow="0" w:firstColumn="0" w:lastColumn="0" w:oddVBand="0" w:evenVBand="0" w:oddHBand="1" w:evenHBand="0" w:firstRowFirstColumn="0" w:firstRowLastColumn="0" w:lastRowFirstColumn="0" w:lastRowLastColumn="0"/>
            </w:pPr>
            <w:r>
              <w:t>The sub nodes class configures which nodes can be added to this nodes</w:t>
            </w:r>
          </w:p>
          <w:p w14:paraId="5BFAB0ED" w14:textId="77777777" w:rsidR="00142343" w:rsidRDefault="00142343" w:rsidP="00476C88">
            <w:pPr>
              <w:cnfStyle w:val="000000100000" w:firstRow="0" w:lastRow="0" w:firstColumn="0" w:lastColumn="0" w:oddVBand="0" w:evenVBand="0" w:oddHBand="1" w:evenHBand="0" w:firstRowFirstColumn="0" w:firstRowLastColumn="0" w:lastRowFirstColumn="0" w:lastRowLastColumn="0"/>
            </w:pPr>
            <w:r>
              <w:t>And the edit options determine which options are available for the node.</w:t>
            </w:r>
          </w:p>
          <w:p w14:paraId="3B6256EE" w14:textId="77777777" w:rsidR="00142343" w:rsidRDefault="00142343" w:rsidP="00476C88">
            <w:pPr>
              <w:cnfStyle w:val="000000100000" w:firstRow="0" w:lastRow="0" w:firstColumn="0" w:lastColumn="0" w:oddVBand="0" w:evenVBand="0" w:oddHBand="1" w:evenHBand="0" w:firstRowFirstColumn="0" w:firstRowLastColumn="0" w:lastRowFirstColumn="0" w:lastRowLastColumn="0"/>
            </w:pPr>
          </w:p>
          <w:p w14:paraId="46ADB257" w14:textId="77777777" w:rsidR="00142343" w:rsidRPr="002137DF" w:rsidRDefault="00142343" w:rsidP="00476C88">
            <w:pPr>
              <w:cnfStyle w:val="000000100000" w:firstRow="0" w:lastRow="0" w:firstColumn="0" w:lastColumn="0" w:oddVBand="0" w:evenVBand="0" w:oddHBand="1" w:evenHBand="0" w:firstRowFirstColumn="0" w:firstRowLastColumn="0" w:lastRowFirstColumn="0" w:lastRowLastColumn="0"/>
            </w:pPr>
            <w:r>
              <w:t xml:space="preserve">This configuration is stored in this VI in case some dynamic configuration is required for the menu options or </w:t>
            </w:r>
            <w:r w:rsidR="00AC1279">
              <w:t>sub nodes</w:t>
            </w:r>
            <w:r>
              <w:t>.</w:t>
            </w:r>
          </w:p>
        </w:tc>
      </w:tr>
      <w:tr w:rsidR="00142343" w:rsidRPr="002137DF" w14:paraId="61A9B8F7" w14:textId="77777777" w:rsidTr="00142343">
        <w:tc>
          <w:tcPr>
            <w:cnfStyle w:val="001000000000" w:firstRow="0" w:lastRow="0" w:firstColumn="1" w:lastColumn="0" w:oddVBand="0" w:evenVBand="0" w:oddHBand="0" w:evenHBand="0" w:firstRowFirstColumn="0" w:firstRowLastColumn="0" w:lastRowFirstColumn="0" w:lastRowLastColumn="0"/>
            <w:tcW w:w="1998" w:type="dxa"/>
          </w:tcPr>
          <w:p w14:paraId="5491D99E" w14:textId="77777777" w:rsidR="00142343" w:rsidRPr="002137DF" w:rsidRDefault="00142343" w:rsidP="00F4076A">
            <w:r w:rsidRPr="002137DF">
              <w:t>GetText</w:t>
            </w:r>
          </w:p>
        </w:tc>
        <w:tc>
          <w:tcPr>
            <w:tcW w:w="7290" w:type="dxa"/>
          </w:tcPr>
          <w:p w14:paraId="7A5673E9" w14:textId="77777777" w:rsidR="00142343" w:rsidRPr="002137DF" w:rsidRDefault="00DF00ED" w:rsidP="00F4076A">
            <w:pPr>
              <w:cnfStyle w:val="000000000000" w:firstRow="0" w:lastRow="0" w:firstColumn="0" w:lastColumn="0" w:oddVBand="0" w:evenVBand="0" w:oddHBand="0" w:evenHBand="0" w:firstRowFirstColumn="0" w:firstRowLastColumn="0" w:lastRowFirstColumn="0" w:lastRowLastColumn="0"/>
            </w:pPr>
            <w:r>
              <w:t>R</w:t>
            </w:r>
            <w:r w:rsidR="00142343">
              <w:t>eturns the text representation of the node used for the tree control.</w:t>
            </w:r>
          </w:p>
        </w:tc>
      </w:tr>
      <w:tr w:rsidR="00142343" w:rsidRPr="002137DF" w14:paraId="2928D3E2" w14:textId="77777777" w:rsidTr="0014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4729B75E" w14:textId="77777777" w:rsidR="00142343" w:rsidRPr="002137DF" w:rsidRDefault="00142343" w:rsidP="00F4076A">
            <w:r w:rsidRPr="002137DF">
              <w:t>Link</w:t>
            </w:r>
            <w:r>
              <w:t>Nodes</w:t>
            </w:r>
          </w:p>
        </w:tc>
        <w:tc>
          <w:tcPr>
            <w:tcW w:w="7290" w:type="dxa"/>
          </w:tcPr>
          <w:p w14:paraId="266C709C" w14:textId="77777777" w:rsidR="00142343" w:rsidRPr="002137DF" w:rsidRDefault="00142343" w:rsidP="00F4076A">
            <w:pPr>
              <w:cnfStyle w:val="000000100000" w:firstRow="0" w:lastRow="0" w:firstColumn="0" w:lastColumn="0" w:oddVBand="0" w:evenVBand="0" w:oddHBand="1" w:evenHBand="0" w:firstRowFirstColumn="0" w:firstRowLastColumn="0" w:lastRowFirstColumn="0" w:lastRowLastColumn="0"/>
            </w:pPr>
            <w:r w:rsidRPr="00476C88">
              <w:t>Links 2 nodes together one as a parent and one as a child.</w:t>
            </w:r>
          </w:p>
        </w:tc>
      </w:tr>
      <w:tr w:rsidR="00142343" w:rsidRPr="002137DF" w14:paraId="25228AED" w14:textId="77777777" w:rsidTr="00142343">
        <w:tc>
          <w:tcPr>
            <w:cnfStyle w:val="001000000000" w:firstRow="0" w:lastRow="0" w:firstColumn="1" w:lastColumn="0" w:oddVBand="0" w:evenVBand="0" w:oddHBand="0" w:evenHBand="0" w:firstRowFirstColumn="0" w:firstRowLastColumn="0" w:lastRowFirstColumn="0" w:lastRowLastColumn="0"/>
            <w:tcW w:w="1998" w:type="dxa"/>
          </w:tcPr>
          <w:p w14:paraId="1E555C52" w14:textId="77777777" w:rsidR="00142343" w:rsidRPr="002137DF" w:rsidRDefault="00142343" w:rsidP="00F4076A">
            <w:r w:rsidRPr="002137DF">
              <w:t>Unlink</w:t>
            </w:r>
            <w:r>
              <w:t>Nodes</w:t>
            </w:r>
          </w:p>
        </w:tc>
        <w:tc>
          <w:tcPr>
            <w:tcW w:w="7290" w:type="dxa"/>
          </w:tcPr>
          <w:p w14:paraId="4BC379C0" w14:textId="77777777" w:rsidR="00142343" w:rsidRPr="002137DF" w:rsidRDefault="00DF00ED" w:rsidP="00DF00ED">
            <w:pPr>
              <w:tabs>
                <w:tab w:val="left" w:pos="1127"/>
              </w:tabs>
              <w:cnfStyle w:val="000000000000" w:firstRow="0" w:lastRow="0" w:firstColumn="0" w:lastColumn="0" w:oddVBand="0" w:evenVBand="0" w:oddHBand="0" w:evenHBand="0" w:firstRowFirstColumn="0" w:firstRowLastColumn="0" w:lastRowFirstColumn="0" w:lastRowLastColumn="0"/>
            </w:pPr>
            <w:r>
              <w:t>B</w:t>
            </w:r>
            <w:r w:rsidR="00142343" w:rsidRPr="00476C88">
              <w:t>reaks the link between a child and a parent node. Removing the reference to each other in both nodes.</w:t>
            </w:r>
          </w:p>
        </w:tc>
      </w:tr>
      <w:tr w:rsidR="00142343" w:rsidRPr="002137DF" w14:paraId="76F0B064" w14:textId="77777777" w:rsidTr="0014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39386736" w14:textId="77777777" w:rsidR="00142343" w:rsidRPr="002137DF" w:rsidRDefault="00142343" w:rsidP="00C83F21">
            <w:r>
              <w:t>NodeUI</w:t>
            </w:r>
          </w:p>
        </w:tc>
        <w:tc>
          <w:tcPr>
            <w:tcW w:w="7290" w:type="dxa"/>
          </w:tcPr>
          <w:p w14:paraId="43DC5689" w14:textId="77777777" w:rsidR="00142343" w:rsidRPr="002137DF" w:rsidRDefault="00142343" w:rsidP="007F6ECA">
            <w:pPr>
              <w:keepNext/>
              <w:cnfStyle w:val="000000100000" w:firstRow="0" w:lastRow="0" w:firstColumn="0" w:lastColumn="0" w:oddVBand="0" w:evenVBand="0" w:oddHBand="1" w:evenHBand="0" w:firstRowFirstColumn="0" w:firstRowLastColumn="0" w:lastRowFirstColumn="0" w:lastRowLastColumn="0"/>
            </w:pPr>
            <w:r>
              <w:t>UI that will be called when the node is selected</w:t>
            </w:r>
            <w:r w:rsidR="00E87FCD">
              <w:t>.</w:t>
            </w:r>
          </w:p>
        </w:tc>
      </w:tr>
      <w:tr w:rsidR="00C14D30" w:rsidRPr="002137DF" w14:paraId="1D3D6DB6" w14:textId="77777777" w:rsidTr="00142343">
        <w:tc>
          <w:tcPr>
            <w:cnfStyle w:val="001000000000" w:firstRow="0" w:lastRow="0" w:firstColumn="1" w:lastColumn="0" w:oddVBand="0" w:evenVBand="0" w:oddHBand="0" w:evenHBand="0" w:firstRowFirstColumn="0" w:firstRowLastColumn="0" w:lastRowFirstColumn="0" w:lastRowLastColumn="0"/>
            <w:tcW w:w="1998" w:type="dxa"/>
          </w:tcPr>
          <w:p w14:paraId="67D482D8" w14:textId="2D8853B5" w:rsidR="00C14D30" w:rsidRDefault="00C14D30" w:rsidP="00C83F21">
            <w:r>
              <w:t>InnerCallbackOnLoadUI</w:t>
            </w:r>
          </w:p>
        </w:tc>
        <w:tc>
          <w:tcPr>
            <w:tcW w:w="7290" w:type="dxa"/>
          </w:tcPr>
          <w:p w14:paraId="5EAC90D7" w14:textId="77777777" w:rsidR="00C14D30" w:rsidRDefault="00C14D30" w:rsidP="007F6ECA">
            <w:pPr>
              <w:keepNext/>
              <w:cnfStyle w:val="000000000000" w:firstRow="0" w:lastRow="0" w:firstColumn="0" w:lastColumn="0" w:oddVBand="0" w:evenVBand="0" w:oddHBand="0" w:evenHBand="0" w:firstRowFirstColumn="0" w:firstRowLastColumn="0" w:lastRowFirstColumn="0" w:lastRowLastColumn="0"/>
            </w:pPr>
          </w:p>
        </w:tc>
      </w:tr>
      <w:tr w:rsidR="00C14D30" w:rsidRPr="002137DF" w14:paraId="39CAA0D1" w14:textId="77777777" w:rsidTr="0014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54AAD274" w14:textId="6200222A" w:rsidR="00C14D30" w:rsidRDefault="00C14D30" w:rsidP="00C83F21">
            <w:r>
              <w:t>GetOverlay</w:t>
            </w:r>
          </w:p>
        </w:tc>
        <w:tc>
          <w:tcPr>
            <w:tcW w:w="7290" w:type="dxa"/>
          </w:tcPr>
          <w:p w14:paraId="385897F7" w14:textId="77777777" w:rsidR="00C14D30" w:rsidRDefault="00C14D30" w:rsidP="007F6ECA">
            <w:pPr>
              <w:keepNext/>
              <w:cnfStyle w:val="000000100000" w:firstRow="0" w:lastRow="0" w:firstColumn="0" w:lastColumn="0" w:oddVBand="0" w:evenVBand="0" w:oddHBand="1" w:evenHBand="0" w:firstRowFirstColumn="0" w:firstRowLastColumn="0" w:lastRowFirstColumn="0" w:lastRowLastColumn="0"/>
            </w:pPr>
          </w:p>
        </w:tc>
      </w:tr>
      <w:tr w:rsidR="00C14D30" w:rsidRPr="002137DF" w14:paraId="7E5FBE25" w14:textId="77777777" w:rsidTr="00142343">
        <w:tc>
          <w:tcPr>
            <w:cnfStyle w:val="001000000000" w:firstRow="0" w:lastRow="0" w:firstColumn="1" w:lastColumn="0" w:oddVBand="0" w:evenVBand="0" w:oddHBand="0" w:evenHBand="0" w:firstRowFirstColumn="0" w:firstRowLastColumn="0" w:lastRowFirstColumn="0" w:lastRowLastColumn="0"/>
            <w:tcW w:w="1998" w:type="dxa"/>
          </w:tcPr>
          <w:p w14:paraId="3D99343E" w14:textId="3A2B962D" w:rsidR="00C14D30" w:rsidRDefault="00C14D30" w:rsidP="00C83F21">
            <w:r>
              <w:t>AddGlyphtoGManager</w:t>
            </w:r>
          </w:p>
        </w:tc>
        <w:tc>
          <w:tcPr>
            <w:tcW w:w="7290" w:type="dxa"/>
          </w:tcPr>
          <w:p w14:paraId="3975FC60" w14:textId="77777777" w:rsidR="00C14D30" w:rsidRDefault="00C14D30" w:rsidP="007F6ECA">
            <w:pPr>
              <w:keepNext/>
              <w:cnfStyle w:val="000000000000" w:firstRow="0" w:lastRow="0" w:firstColumn="0" w:lastColumn="0" w:oddVBand="0" w:evenVBand="0" w:oddHBand="0" w:evenHBand="0" w:firstRowFirstColumn="0" w:firstRowLastColumn="0" w:lastRowFirstColumn="0" w:lastRowLastColumn="0"/>
            </w:pPr>
          </w:p>
        </w:tc>
      </w:tr>
      <w:tr w:rsidR="00C14D30" w:rsidRPr="002137DF" w14:paraId="55952334" w14:textId="77777777" w:rsidTr="0014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686A3B9E" w14:textId="352D0BEC" w:rsidR="00C14D30" w:rsidRDefault="00C14D30" w:rsidP="00C83F21">
            <w:r>
              <w:t>RemoveChildfromNode</w:t>
            </w:r>
          </w:p>
        </w:tc>
        <w:tc>
          <w:tcPr>
            <w:tcW w:w="7290" w:type="dxa"/>
          </w:tcPr>
          <w:p w14:paraId="4E7E1269" w14:textId="77777777" w:rsidR="00C14D30" w:rsidRDefault="00C14D30" w:rsidP="007F6ECA">
            <w:pPr>
              <w:keepNext/>
              <w:cnfStyle w:val="000000100000" w:firstRow="0" w:lastRow="0" w:firstColumn="0" w:lastColumn="0" w:oddVBand="0" w:evenVBand="0" w:oddHBand="1" w:evenHBand="0" w:firstRowFirstColumn="0" w:firstRowLastColumn="0" w:lastRowFirstColumn="0" w:lastRowLastColumn="0"/>
            </w:pPr>
          </w:p>
        </w:tc>
      </w:tr>
      <w:tr w:rsidR="00C14D30" w:rsidRPr="002137DF" w14:paraId="6E50625A" w14:textId="77777777" w:rsidTr="00142343">
        <w:tc>
          <w:tcPr>
            <w:cnfStyle w:val="001000000000" w:firstRow="0" w:lastRow="0" w:firstColumn="1" w:lastColumn="0" w:oddVBand="0" w:evenVBand="0" w:oddHBand="0" w:evenHBand="0" w:firstRowFirstColumn="0" w:firstRowLastColumn="0" w:lastRowFirstColumn="0" w:lastRowLastColumn="0"/>
            <w:tcW w:w="1998" w:type="dxa"/>
          </w:tcPr>
          <w:p w14:paraId="75286528" w14:textId="1C2F32D4" w:rsidR="00C14D30" w:rsidRDefault="00C14D30" w:rsidP="00C83F21">
            <w:r>
              <w:t>AddChildtoNode</w:t>
            </w:r>
          </w:p>
        </w:tc>
        <w:tc>
          <w:tcPr>
            <w:tcW w:w="7290" w:type="dxa"/>
          </w:tcPr>
          <w:p w14:paraId="29BDB834" w14:textId="77777777" w:rsidR="00C14D30" w:rsidRDefault="00C14D30" w:rsidP="007F6ECA">
            <w:pPr>
              <w:keepNext/>
              <w:cnfStyle w:val="000000000000" w:firstRow="0" w:lastRow="0" w:firstColumn="0" w:lastColumn="0" w:oddVBand="0" w:evenVBand="0" w:oddHBand="0" w:evenHBand="0" w:firstRowFirstColumn="0" w:firstRowLastColumn="0" w:lastRowFirstColumn="0" w:lastRowLastColumn="0"/>
            </w:pPr>
          </w:p>
        </w:tc>
      </w:tr>
      <w:tr w:rsidR="00C14D30" w:rsidRPr="002137DF" w14:paraId="68165DD8" w14:textId="77777777" w:rsidTr="0014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FFD7A54" w14:textId="00D72A0E" w:rsidR="00C14D30" w:rsidRDefault="00C14D30" w:rsidP="00C83F21">
            <w:r>
              <w:t>MenuHandler</w:t>
            </w:r>
          </w:p>
        </w:tc>
        <w:tc>
          <w:tcPr>
            <w:tcW w:w="7290" w:type="dxa"/>
          </w:tcPr>
          <w:p w14:paraId="3A4AF143" w14:textId="77777777" w:rsidR="00C14D30" w:rsidRDefault="00C14D30" w:rsidP="007F6ECA">
            <w:pPr>
              <w:keepNext/>
              <w:cnfStyle w:val="000000100000" w:firstRow="0" w:lastRow="0" w:firstColumn="0" w:lastColumn="0" w:oddVBand="0" w:evenVBand="0" w:oddHBand="1" w:evenHBand="0" w:firstRowFirstColumn="0" w:firstRowLastColumn="0" w:lastRowFirstColumn="0" w:lastRowLastColumn="0"/>
            </w:pPr>
          </w:p>
        </w:tc>
      </w:tr>
      <w:tr w:rsidR="00C14D30" w:rsidRPr="002137DF" w14:paraId="1654FEA0" w14:textId="77777777" w:rsidTr="00142343">
        <w:tc>
          <w:tcPr>
            <w:cnfStyle w:val="001000000000" w:firstRow="0" w:lastRow="0" w:firstColumn="1" w:lastColumn="0" w:oddVBand="0" w:evenVBand="0" w:oddHBand="0" w:evenHBand="0" w:firstRowFirstColumn="0" w:firstRowLastColumn="0" w:lastRowFirstColumn="0" w:lastRowLastColumn="0"/>
            <w:tcW w:w="1998" w:type="dxa"/>
          </w:tcPr>
          <w:p w14:paraId="1FE86D7C" w14:textId="55B90608" w:rsidR="00C14D30" w:rsidRDefault="00C14D30" w:rsidP="00C83F21">
            <w:r>
              <w:t>CleanUpNode</w:t>
            </w:r>
          </w:p>
        </w:tc>
        <w:tc>
          <w:tcPr>
            <w:tcW w:w="7290" w:type="dxa"/>
          </w:tcPr>
          <w:p w14:paraId="32BCF6CE" w14:textId="77777777" w:rsidR="00C14D30" w:rsidRDefault="00C14D30" w:rsidP="007F6ECA">
            <w:pPr>
              <w:keepNext/>
              <w:cnfStyle w:val="000000000000" w:firstRow="0" w:lastRow="0" w:firstColumn="0" w:lastColumn="0" w:oddVBand="0" w:evenVBand="0" w:oddHBand="0" w:evenHBand="0" w:firstRowFirstColumn="0" w:firstRowLastColumn="0" w:lastRowFirstColumn="0" w:lastRowLastColumn="0"/>
            </w:pPr>
          </w:p>
        </w:tc>
      </w:tr>
      <w:tr w:rsidR="00C14D30" w:rsidRPr="002137DF" w14:paraId="4B6ADD8F" w14:textId="77777777" w:rsidTr="0014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2C5D5F7D" w14:textId="77777777" w:rsidR="00C14D30" w:rsidRDefault="00C14D30" w:rsidP="00C83F21"/>
        </w:tc>
        <w:tc>
          <w:tcPr>
            <w:tcW w:w="7290" w:type="dxa"/>
          </w:tcPr>
          <w:p w14:paraId="15251A33" w14:textId="77777777" w:rsidR="00C14D30" w:rsidRDefault="00C14D30" w:rsidP="007F6ECA">
            <w:pPr>
              <w:keepNext/>
              <w:cnfStyle w:val="000000100000" w:firstRow="0" w:lastRow="0" w:firstColumn="0" w:lastColumn="0" w:oddVBand="0" w:evenVBand="0" w:oddHBand="1" w:evenHBand="0" w:firstRowFirstColumn="0" w:firstRowLastColumn="0" w:lastRowFirstColumn="0" w:lastRowLastColumn="0"/>
            </w:pPr>
          </w:p>
        </w:tc>
      </w:tr>
    </w:tbl>
    <w:p w14:paraId="0AABD861" w14:textId="57D264C8" w:rsidR="0075204E" w:rsidRDefault="007F6ECA" w:rsidP="007F6ECA">
      <w:pPr>
        <w:pStyle w:val="Caption"/>
        <w:jc w:val="center"/>
      </w:pPr>
      <w:r>
        <w:t xml:space="preserve">Table </w:t>
      </w:r>
      <w:r w:rsidR="00E16075">
        <w:fldChar w:fldCharType="begin"/>
      </w:r>
      <w:r w:rsidR="00E16075">
        <w:instrText xml:space="preserve"> SEQ Table \* ARABIC </w:instrText>
      </w:r>
      <w:r w:rsidR="00E16075">
        <w:fldChar w:fldCharType="separate"/>
      </w:r>
      <w:r w:rsidR="002D6905">
        <w:rPr>
          <w:noProof/>
        </w:rPr>
        <w:t>4</w:t>
      </w:r>
      <w:r w:rsidR="00E16075">
        <w:rPr>
          <w:noProof/>
        </w:rPr>
        <w:fldChar w:fldCharType="end"/>
      </w:r>
      <w:r>
        <w:t xml:space="preserve"> </w:t>
      </w:r>
      <w:r w:rsidRPr="006D4C39">
        <w:t>Node.lvclass Methods</w:t>
      </w:r>
    </w:p>
    <w:p w14:paraId="7D98B203" w14:textId="77777777" w:rsidR="00F4076A" w:rsidRDefault="00F4076A" w:rsidP="00BE5EE0">
      <w:pPr>
        <w:pStyle w:val="Heading1"/>
      </w:pPr>
    </w:p>
    <w:p w14:paraId="15C7A7A5" w14:textId="77777777" w:rsidR="00D57CFA" w:rsidRDefault="00D57CFA" w:rsidP="00BE5EE0">
      <w:pPr>
        <w:pStyle w:val="Heading1"/>
      </w:pPr>
    </w:p>
    <w:p w14:paraId="2777339E" w14:textId="77777777" w:rsidR="00F4076A" w:rsidRDefault="00D57CFA" w:rsidP="00BE5EE0">
      <w:pPr>
        <w:pStyle w:val="Heading1"/>
      </w:pPr>
      <w:r>
        <w:t>Serializable Node</w:t>
      </w:r>
    </w:p>
    <w:p w14:paraId="2304039A" w14:textId="77777777" w:rsidR="00D57CFA" w:rsidRDefault="00D57CFA" w:rsidP="00D57CFA"/>
    <w:p w14:paraId="6C0ADE32" w14:textId="77777777" w:rsidR="00D57CFA" w:rsidRDefault="00D57CFA" w:rsidP="00D57CFA">
      <w:r w:rsidRPr="00D57CFA">
        <w:rPr>
          <w:noProof/>
        </w:rPr>
        <w:drawing>
          <wp:inline distT="0" distB="0" distL="0" distR="0" wp14:anchorId="70DB2391" wp14:editId="21F054A9">
            <wp:extent cx="3987800" cy="1765300"/>
            <wp:effectExtent l="0" t="0" r="0" b="6350"/>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987800" cy="1765300"/>
                    </a:xfrm>
                    <a:prstGeom prst="rect">
                      <a:avLst/>
                    </a:prstGeom>
                  </pic:spPr>
                </pic:pic>
              </a:graphicData>
            </a:graphic>
          </wp:inline>
        </w:drawing>
      </w:r>
    </w:p>
    <w:p w14:paraId="77FB074B" w14:textId="77777777" w:rsidR="00D57CFA" w:rsidRDefault="00D57CFA" w:rsidP="00D57CFA"/>
    <w:p w14:paraId="7453AE12" w14:textId="77777777" w:rsidR="00D57CFA" w:rsidRDefault="00D57CFA" w:rsidP="00D57CFA">
      <w:r>
        <w:lastRenderedPageBreak/>
        <w:t>TBDF File Format.</w:t>
      </w:r>
    </w:p>
    <w:p w14:paraId="4949E30C" w14:textId="77777777" w:rsidR="00D57CFA" w:rsidRDefault="00D57CFA" w:rsidP="00D57CFA">
      <w:r w:rsidRPr="00D57CFA">
        <w:rPr>
          <w:noProof/>
        </w:rPr>
        <w:drawing>
          <wp:inline distT="0" distB="0" distL="0" distR="0" wp14:anchorId="1BEC88ED" wp14:editId="5C4DA20B">
            <wp:extent cx="1746421" cy="3671963"/>
            <wp:effectExtent l="0" t="0" r="6350" b="5080"/>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stretch>
                      <a:fillRect/>
                    </a:stretch>
                  </pic:blipFill>
                  <pic:spPr>
                    <a:xfrm>
                      <a:off x="0" y="0"/>
                      <a:ext cx="1746421" cy="3671963"/>
                    </a:xfrm>
                    <a:prstGeom prst="rect">
                      <a:avLst/>
                    </a:prstGeom>
                  </pic:spPr>
                </pic:pic>
              </a:graphicData>
            </a:graphic>
          </wp:inline>
        </w:drawing>
      </w:r>
    </w:p>
    <w:tbl>
      <w:tblPr>
        <w:tblStyle w:val="MediumGrid3-Accent1"/>
        <w:tblW w:w="0" w:type="auto"/>
        <w:tblLook w:val="04A0" w:firstRow="1" w:lastRow="0" w:firstColumn="1" w:lastColumn="0" w:noHBand="0" w:noVBand="1"/>
      </w:tblPr>
      <w:tblGrid>
        <w:gridCol w:w="2365"/>
        <w:gridCol w:w="7211"/>
      </w:tblGrid>
      <w:tr w:rsidR="0080080E" w:rsidRPr="002137DF" w14:paraId="58114B0F" w14:textId="77777777" w:rsidTr="002920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33A38BC9" w14:textId="77777777" w:rsidR="0080080E" w:rsidRPr="002137DF" w:rsidRDefault="0080080E" w:rsidP="0029209E">
            <w:r>
              <w:t>VI</w:t>
            </w:r>
          </w:p>
        </w:tc>
        <w:tc>
          <w:tcPr>
            <w:tcW w:w="7290" w:type="dxa"/>
          </w:tcPr>
          <w:p w14:paraId="2436741D" w14:textId="77777777" w:rsidR="0080080E" w:rsidRPr="002137DF" w:rsidRDefault="0080080E" w:rsidP="0029209E">
            <w:pPr>
              <w:cnfStyle w:val="100000000000" w:firstRow="1" w:lastRow="0" w:firstColumn="0" w:lastColumn="0" w:oddVBand="0" w:evenVBand="0" w:oddHBand="0" w:evenHBand="0" w:firstRowFirstColumn="0" w:firstRowLastColumn="0" w:lastRowFirstColumn="0" w:lastRowLastColumn="0"/>
            </w:pPr>
            <w:commentRangeStart w:id="8"/>
            <w:r>
              <w:t>Description</w:t>
            </w:r>
            <w:commentRangeEnd w:id="8"/>
            <w:r>
              <w:rPr>
                <w:rStyle w:val="CommentReference"/>
                <w:b w:val="0"/>
                <w:bCs w:val="0"/>
                <w:color w:val="auto"/>
              </w:rPr>
              <w:commentReference w:id="8"/>
            </w:r>
          </w:p>
        </w:tc>
      </w:tr>
      <w:tr w:rsidR="0080080E" w:rsidRPr="002137DF" w14:paraId="135D6A5C" w14:textId="77777777" w:rsidTr="0029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2A796614" w14:textId="77777777" w:rsidR="0080080E" w:rsidRPr="002137DF" w:rsidRDefault="0080080E" w:rsidP="0029209E">
            <w:r w:rsidRPr="002137DF">
              <w:t>Duplicate</w:t>
            </w:r>
          </w:p>
        </w:tc>
        <w:tc>
          <w:tcPr>
            <w:tcW w:w="7290" w:type="dxa"/>
          </w:tcPr>
          <w:p w14:paraId="0E4DC8C3" w14:textId="77777777" w:rsidR="0080080E" w:rsidRDefault="0080080E" w:rsidP="0029209E">
            <w:pPr>
              <w:cnfStyle w:val="000000100000" w:firstRow="0" w:lastRow="0" w:firstColumn="0" w:lastColumn="0" w:oddVBand="0" w:evenVBand="0" w:oddHBand="1" w:evenHBand="0" w:firstRowFirstColumn="0" w:firstRowLastColumn="0" w:lastRowFirstColumn="0" w:lastRowLastColumn="0"/>
            </w:pPr>
            <w:r>
              <w:t xml:space="preserve">Implements </w:t>
            </w:r>
            <w:r w:rsidRPr="00837385">
              <w:t xml:space="preserve"> the specific behavior of a node when it is being duplicated</w:t>
            </w:r>
          </w:p>
          <w:p w14:paraId="591B9CDB" w14:textId="77777777" w:rsidR="0080080E" w:rsidRPr="002137DF" w:rsidRDefault="0080080E" w:rsidP="0029209E">
            <w:pPr>
              <w:cnfStyle w:val="000000100000" w:firstRow="0" w:lastRow="0" w:firstColumn="0" w:lastColumn="0" w:oddVBand="0" w:evenVBand="0" w:oddHBand="1" w:evenHBand="0" w:firstRowFirstColumn="0" w:firstRowLastColumn="0" w:lastRowFirstColumn="0" w:lastRowLastColumn="0"/>
            </w:pPr>
            <w:r>
              <w:t xml:space="preserve">Can be used to change the name of the new node for example adding Copy to it. </w:t>
            </w:r>
          </w:p>
        </w:tc>
      </w:tr>
      <w:tr w:rsidR="0080080E" w:rsidRPr="002137DF" w14:paraId="36C4E3E5" w14:textId="77777777" w:rsidTr="0029209E">
        <w:tc>
          <w:tcPr>
            <w:cnfStyle w:val="001000000000" w:firstRow="0" w:lastRow="0" w:firstColumn="1" w:lastColumn="0" w:oddVBand="0" w:evenVBand="0" w:oddHBand="0" w:evenHBand="0" w:firstRowFirstColumn="0" w:firstRowLastColumn="0" w:lastRowFirstColumn="0" w:lastRowLastColumn="0"/>
            <w:tcW w:w="1998" w:type="dxa"/>
          </w:tcPr>
          <w:p w14:paraId="01C5F503" w14:textId="77777777" w:rsidR="0080080E" w:rsidRPr="002137DF" w:rsidRDefault="0080080E" w:rsidP="0029209E">
            <w:r w:rsidRPr="002137DF">
              <w:t>ToRepo</w:t>
            </w:r>
          </w:p>
        </w:tc>
        <w:tc>
          <w:tcPr>
            <w:tcW w:w="7290" w:type="dxa"/>
          </w:tcPr>
          <w:p w14:paraId="2255204D" w14:textId="77777777" w:rsidR="0080080E" w:rsidRPr="002137DF" w:rsidRDefault="0080080E" w:rsidP="0029209E">
            <w:pPr>
              <w:tabs>
                <w:tab w:val="left" w:pos="1102"/>
              </w:tabs>
              <w:cnfStyle w:val="000000000000" w:firstRow="0" w:lastRow="0" w:firstColumn="0" w:lastColumn="0" w:oddVBand="0" w:evenVBand="0" w:oddHBand="0" w:evenHBand="0" w:firstRowFirstColumn="0" w:firstRowLastColumn="0" w:lastRowFirstColumn="0" w:lastRowLastColumn="0"/>
            </w:pPr>
            <w:r>
              <w:t>T</w:t>
            </w:r>
            <w:r w:rsidRPr="00837385">
              <w:t>ransfers the information from the tree node into the repo. How it is stored in the repo depends on the Repo</w:t>
            </w:r>
            <w:r>
              <w:t>.</w:t>
            </w:r>
          </w:p>
        </w:tc>
      </w:tr>
      <w:tr w:rsidR="0080080E" w:rsidRPr="002137DF" w14:paraId="78E454B7" w14:textId="77777777" w:rsidTr="0029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3A67A255" w14:textId="77777777" w:rsidR="0080080E" w:rsidRPr="002137DF" w:rsidRDefault="0080080E" w:rsidP="0029209E">
            <w:r w:rsidRPr="002137DF">
              <w:t>FromRepo</w:t>
            </w:r>
          </w:p>
        </w:tc>
        <w:tc>
          <w:tcPr>
            <w:tcW w:w="7290" w:type="dxa"/>
          </w:tcPr>
          <w:p w14:paraId="34CB5E10" w14:textId="77777777" w:rsidR="0080080E" w:rsidRPr="002137DF" w:rsidRDefault="0080080E" w:rsidP="0029209E">
            <w:pPr>
              <w:cnfStyle w:val="000000100000" w:firstRow="0" w:lastRow="0" w:firstColumn="0" w:lastColumn="0" w:oddVBand="0" w:evenVBand="0" w:oddHBand="1" w:evenHBand="0" w:firstRowFirstColumn="0" w:firstRowLastColumn="0" w:lastRowFirstColumn="0" w:lastRowLastColumn="0"/>
            </w:pPr>
            <w:r>
              <w:t>G</w:t>
            </w:r>
            <w:r w:rsidRPr="00837385">
              <w:t>rabs information from the Repo and stores it in the nodes</w:t>
            </w:r>
            <w:r>
              <w:t>.</w:t>
            </w:r>
          </w:p>
        </w:tc>
      </w:tr>
      <w:tr w:rsidR="0080080E" w:rsidRPr="002137DF" w14:paraId="5553E209" w14:textId="77777777" w:rsidTr="0029209E">
        <w:tc>
          <w:tcPr>
            <w:cnfStyle w:val="001000000000" w:firstRow="0" w:lastRow="0" w:firstColumn="1" w:lastColumn="0" w:oddVBand="0" w:evenVBand="0" w:oddHBand="0" w:evenHBand="0" w:firstRowFirstColumn="0" w:firstRowLastColumn="0" w:lastRowFirstColumn="0" w:lastRowLastColumn="0"/>
            <w:tcW w:w="1998" w:type="dxa"/>
          </w:tcPr>
          <w:p w14:paraId="6A92E691" w14:textId="77777777" w:rsidR="0080080E" w:rsidRPr="002137DF" w:rsidRDefault="0080080E" w:rsidP="0029209E">
            <w:r w:rsidRPr="002137DF">
              <w:t>UIRef</w:t>
            </w:r>
          </w:p>
        </w:tc>
        <w:tc>
          <w:tcPr>
            <w:tcW w:w="7290" w:type="dxa"/>
          </w:tcPr>
          <w:p w14:paraId="20A42CB5" w14:textId="77777777" w:rsidR="0080080E" w:rsidRPr="002137DF" w:rsidRDefault="0080080E" w:rsidP="0029209E">
            <w:pPr>
              <w:cnfStyle w:val="000000000000" w:firstRow="0" w:lastRow="0" w:firstColumn="0" w:lastColumn="0" w:oddVBand="0" w:evenVBand="0" w:oddHBand="0" w:evenHBand="0" w:firstRowFirstColumn="0" w:firstRowLastColumn="0" w:lastRowFirstColumn="0" w:lastRowLastColumn="0"/>
            </w:pPr>
            <w:r>
              <w:t>S</w:t>
            </w:r>
            <w:r w:rsidRPr="00476C88">
              <w:t>tores the  static reference to the UI of the node</w:t>
            </w:r>
            <w:r>
              <w:t>.</w:t>
            </w:r>
          </w:p>
        </w:tc>
      </w:tr>
      <w:tr w:rsidR="0080080E" w:rsidRPr="002137DF" w14:paraId="0EB4647D" w14:textId="77777777" w:rsidTr="0029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0E135BA6" w14:textId="77777777" w:rsidR="0080080E" w:rsidRPr="002137DF" w:rsidRDefault="0080080E" w:rsidP="0029209E">
            <w:r w:rsidRPr="002137DF">
              <w:t>Initialize</w:t>
            </w:r>
          </w:p>
        </w:tc>
        <w:tc>
          <w:tcPr>
            <w:tcW w:w="7290" w:type="dxa"/>
          </w:tcPr>
          <w:p w14:paraId="17AFA3C2" w14:textId="77777777" w:rsidR="0080080E" w:rsidRDefault="0080080E" w:rsidP="0029209E">
            <w:pPr>
              <w:cnfStyle w:val="000000100000" w:firstRow="0" w:lastRow="0" w:firstColumn="0" w:lastColumn="0" w:oddVBand="0" w:evenVBand="0" w:oddHBand="1" w:evenHBand="0" w:firstRowFirstColumn="0" w:firstRowLastColumn="0" w:lastRowFirstColumn="0" w:lastRowLastColumn="0"/>
            </w:pPr>
            <w:r>
              <w:t>Initializes the data of a node to its default state.</w:t>
            </w:r>
          </w:p>
          <w:p w14:paraId="482A02A6" w14:textId="77777777" w:rsidR="0080080E" w:rsidRPr="002137DF" w:rsidRDefault="0080080E" w:rsidP="0029209E">
            <w:pPr>
              <w:cnfStyle w:val="000000100000" w:firstRow="0" w:lastRow="0" w:firstColumn="0" w:lastColumn="0" w:oddVBand="0" w:evenVBand="0" w:oddHBand="1" w:evenHBand="0" w:firstRowFirstColumn="0" w:firstRowLastColumn="0" w:lastRowFirstColumn="0" w:lastRowLastColumn="0"/>
            </w:pPr>
            <w:r>
              <w:t>The object is not created inside of this VI, because it is created from a File depending on user selection.</w:t>
            </w:r>
          </w:p>
        </w:tc>
      </w:tr>
      <w:tr w:rsidR="0080080E" w:rsidRPr="002137DF" w14:paraId="5FA1EDF1" w14:textId="77777777" w:rsidTr="0029209E">
        <w:tc>
          <w:tcPr>
            <w:cnfStyle w:val="001000000000" w:firstRow="0" w:lastRow="0" w:firstColumn="1" w:lastColumn="0" w:oddVBand="0" w:evenVBand="0" w:oddHBand="0" w:evenHBand="0" w:firstRowFirstColumn="0" w:firstRowLastColumn="0" w:lastRowFirstColumn="0" w:lastRowLastColumn="0"/>
            <w:tcW w:w="1998" w:type="dxa"/>
          </w:tcPr>
          <w:p w14:paraId="397FBC25" w14:textId="77777777" w:rsidR="0080080E" w:rsidRPr="002137DF" w:rsidRDefault="0080080E" w:rsidP="0029209E">
            <w:r w:rsidRPr="002137DF">
              <w:t>ShortcutMenu</w:t>
            </w:r>
          </w:p>
        </w:tc>
        <w:tc>
          <w:tcPr>
            <w:tcW w:w="7290" w:type="dxa"/>
          </w:tcPr>
          <w:p w14:paraId="74619BC6" w14:textId="77777777" w:rsidR="0080080E" w:rsidRPr="002137DF" w:rsidRDefault="0080080E" w:rsidP="0029209E">
            <w:pPr>
              <w:cnfStyle w:val="000000000000" w:firstRow="0" w:lastRow="0" w:firstColumn="0" w:lastColumn="0" w:oddVBand="0" w:evenVBand="0" w:oddHBand="0" w:evenHBand="0" w:firstRowFirstColumn="0" w:firstRowLastColumn="0" w:lastRowFirstColumn="0" w:lastRowLastColumn="0"/>
            </w:pPr>
            <w:r>
              <w:t>D</w:t>
            </w:r>
            <w:r w:rsidRPr="00476C88">
              <w:t>efines the behavior of the shortcut menu of the node</w:t>
            </w:r>
            <w:r>
              <w:t>.</w:t>
            </w:r>
          </w:p>
        </w:tc>
      </w:tr>
      <w:tr w:rsidR="0080080E" w:rsidRPr="002137DF" w14:paraId="120A02D5" w14:textId="77777777" w:rsidTr="0029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62322FDC" w14:textId="77777777" w:rsidR="0080080E" w:rsidRPr="002137DF" w:rsidRDefault="0080080E" w:rsidP="0029209E">
            <w:r w:rsidRPr="002137DF">
              <w:t>EditOptions</w:t>
            </w:r>
          </w:p>
        </w:tc>
        <w:tc>
          <w:tcPr>
            <w:tcW w:w="7290" w:type="dxa"/>
          </w:tcPr>
          <w:p w14:paraId="3A62E7AF" w14:textId="77777777" w:rsidR="0080080E" w:rsidRDefault="0080080E" w:rsidP="0029209E">
            <w:pPr>
              <w:cnfStyle w:val="000000100000" w:firstRow="0" w:lastRow="0" w:firstColumn="0" w:lastColumn="0" w:oddVBand="0" w:evenVBand="0" w:oddHBand="1" w:evenHBand="0" w:firstRowFirstColumn="0" w:firstRowLastColumn="0" w:lastRowFirstColumn="0" w:lastRowLastColumn="0"/>
            </w:pPr>
            <w:r>
              <w:t>Contains the options for the Menu that will be displayed when doing right click on an item.</w:t>
            </w:r>
          </w:p>
          <w:p w14:paraId="7F5EF977" w14:textId="77777777" w:rsidR="0080080E" w:rsidRDefault="0080080E" w:rsidP="0029209E">
            <w:pPr>
              <w:cnfStyle w:val="000000100000" w:firstRow="0" w:lastRow="0" w:firstColumn="0" w:lastColumn="0" w:oddVBand="0" w:evenVBand="0" w:oddHBand="1" w:evenHBand="0" w:firstRowFirstColumn="0" w:firstRowLastColumn="0" w:lastRowFirstColumn="0" w:lastRowLastColumn="0"/>
            </w:pPr>
            <w:r>
              <w:t>The sub nodes class configures which nodes can be added to this nodes</w:t>
            </w:r>
          </w:p>
          <w:p w14:paraId="799542B6" w14:textId="77777777" w:rsidR="0080080E" w:rsidRDefault="0080080E" w:rsidP="0029209E">
            <w:pPr>
              <w:cnfStyle w:val="000000100000" w:firstRow="0" w:lastRow="0" w:firstColumn="0" w:lastColumn="0" w:oddVBand="0" w:evenVBand="0" w:oddHBand="1" w:evenHBand="0" w:firstRowFirstColumn="0" w:firstRowLastColumn="0" w:lastRowFirstColumn="0" w:lastRowLastColumn="0"/>
            </w:pPr>
            <w:r>
              <w:t>And the edit options determine which options are available for the node.</w:t>
            </w:r>
          </w:p>
          <w:p w14:paraId="6E2D4350" w14:textId="77777777" w:rsidR="0080080E" w:rsidRDefault="0080080E" w:rsidP="0029209E">
            <w:pPr>
              <w:cnfStyle w:val="000000100000" w:firstRow="0" w:lastRow="0" w:firstColumn="0" w:lastColumn="0" w:oddVBand="0" w:evenVBand="0" w:oddHBand="1" w:evenHBand="0" w:firstRowFirstColumn="0" w:firstRowLastColumn="0" w:lastRowFirstColumn="0" w:lastRowLastColumn="0"/>
            </w:pPr>
          </w:p>
          <w:p w14:paraId="597C565D" w14:textId="77777777" w:rsidR="0080080E" w:rsidRPr="002137DF" w:rsidRDefault="0080080E" w:rsidP="0029209E">
            <w:pPr>
              <w:cnfStyle w:val="000000100000" w:firstRow="0" w:lastRow="0" w:firstColumn="0" w:lastColumn="0" w:oddVBand="0" w:evenVBand="0" w:oddHBand="1" w:evenHBand="0" w:firstRowFirstColumn="0" w:firstRowLastColumn="0" w:lastRowFirstColumn="0" w:lastRowLastColumn="0"/>
            </w:pPr>
            <w:r>
              <w:t>This configuration is stored in this VI in case some dynamic configuration is required for the menu options or sub nodes.</w:t>
            </w:r>
          </w:p>
        </w:tc>
      </w:tr>
      <w:tr w:rsidR="0080080E" w:rsidRPr="002137DF" w14:paraId="7C2054BF" w14:textId="77777777" w:rsidTr="0029209E">
        <w:tc>
          <w:tcPr>
            <w:cnfStyle w:val="001000000000" w:firstRow="0" w:lastRow="0" w:firstColumn="1" w:lastColumn="0" w:oddVBand="0" w:evenVBand="0" w:oddHBand="0" w:evenHBand="0" w:firstRowFirstColumn="0" w:firstRowLastColumn="0" w:lastRowFirstColumn="0" w:lastRowLastColumn="0"/>
            <w:tcW w:w="1998" w:type="dxa"/>
          </w:tcPr>
          <w:p w14:paraId="251B5F13" w14:textId="77777777" w:rsidR="0080080E" w:rsidRPr="002137DF" w:rsidRDefault="0080080E" w:rsidP="0029209E">
            <w:r w:rsidRPr="002137DF">
              <w:t>GetText</w:t>
            </w:r>
          </w:p>
        </w:tc>
        <w:tc>
          <w:tcPr>
            <w:tcW w:w="7290" w:type="dxa"/>
          </w:tcPr>
          <w:p w14:paraId="261B3080" w14:textId="77777777" w:rsidR="0080080E" w:rsidRPr="002137DF" w:rsidRDefault="0080080E" w:rsidP="0029209E">
            <w:pPr>
              <w:cnfStyle w:val="000000000000" w:firstRow="0" w:lastRow="0" w:firstColumn="0" w:lastColumn="0" w:oddVBand="0" w:evenVBand="0" w:oddHBand="0" w:evenHBand="0" w:firstRowFirstColumn="0" w:firstRowLastColumn="0" w:lastRowFirstColumn="0" w:lastRowLastColumn="0"/>
            </w:pPr>
            <w:r>
              <w:t>Returns the text representation of the node used for the tree control.</w:t>
            </w:r>
          </w:p>
        </w:tc>
      </w:tr>
      <w:tr w:rsidR="0080080E" w:rsidRPr="002137DF" w14:paraId="45F29CEE" w14:textId="77777777" w:rsidTr="0029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F6010B4" w14:textId="77777777" w:rsidR="0080080E" w:rsidRPr="002137DF" w:rsidRDefault="0080080E" w:rsidP="0029209E">
            <w:r w:rsidRPr="002137DF">
              <w:t>Link</w:t>
            </w:r>
            <w:r>
              <w:t>Nodes</w:t>
            </w:r>
          </w:p>
        </w:tc>
        <w:tc>
          <w:tcPr>
            <w:tcW w:w="7290" w:type="dxa"/>
          </w:tcPr>
          <w:p w14:paraId="236DCA32" w14:textId="77777777" w:rsidR="0080080E" w:rsidRPr="002137DF" w:rsidRDefault="0080080E" w:rsidP="0029209E">
            <w:pPr>
              <w:cnfStyle w:val="000000100000" w:firstRow="0" w:lastRow="0" w:firstColumn="0" w:lastColumn="0" w:oddVBand="0" w:evenVBand="0" w:oddHBand="1" w:evenHBand="0" w:firstRowFirstColumn="0" w:firstRowLastColumn="0" w:lastRowFirstColumn="0" w:lastRowLastColumn="0"/>
            </w:pPr>
            <w:r w:rsidRPr="00476C88">
              <w:t>Links 2 nodes together one as a parent and one as a child.</w:t>
            </w:r>
          </w:p>
        </w:tc>
      </w:tr>
      <w:tr w:rsidR="0080080E" w:rsidRPr="002137DF" w14:paraId="306516F3" w14:textId="77777777" w:rsidTr="0029209E">
        <w:tc>
          <w:tcPr>
            <w:cnfStyle w:val="001000000000" w:firstRow="0" w:lastRow="0" w:firstColumn="1" w:lastColumn="0" w:oddVBand="0" w:evenVBand="0" w:oddHBand="0" w:evenHBand="0" w:firstRowFirstColumn="0" w:firstRowLastColumn="0" w:lastRowFirstColumn="0" w:lastRowLastColumn="0"/>
            <w:tcW w:w="1998" w:type="dxa"/>
          </w:tcPr>
          <w:p w14:paraId="077B3C38" w14:textId="77777777" w:rsidR="0080080E" w:rsidRPr="002137DF" w:rsidRDefault="0080080E" w:rsidP="0029209E">
            <w:r w:rsidRPr="002137DF">
              <w:t>Unlink</w:t>
            </w:r>
            <w:r>
              <w:t>Nodes</w:t>
            </w:r>
          </w:p>
        </w:tc>
        <w:tc>
          <w:tcPr>
            <w:tcW w:w="7290" w:type="dxa"/>
          </w:tcPr>
          <w:p w14:paraId="1DC1D716" w14:textId="77777777" w:rsidR="0080080E" w:rsidRPr="002137DF" w:rsidRDefault="0080080E" w:rsidP="0029209E">
            <w:pPr>
              <w:tabs>
                <w:tab w:val="left" w:pos="1127"/>
              </w:tabs>
              <w:cnfStyle w:val="000000000000" w:firstRow="0" w:lastRow="0" w:firstColumn="0" w:lastColumn="0" w:oddVBand="0" w:evenVBand="0" w:oddHBand="0" w:evenHBand="0" w:firstRowFirstColumn="0" w:firstRowLastColumn="0" w:lastRowFirstColumn="0" w:lastRowLastColumn="0"/>
            </w:pPr>
            <w:r>
              <w:t>B</w:t>
            </w:r>
            <w:r w:rsidRPr="00476C88">
              <w:t xml:space="preserve">reaks the link between a child and a parent node. Removing the reference to </w:t>
            </w:r>
            <w:r w:rsidRPr="00476C88">
              <w:lastRenderedPageBreak/>
              <w:t>each other in both nodes.</w:t>
            </w:r>
          </w:p>
        </w:tc>
      </w:tr>
      <w:tr w:rsidR="0080080E" w:rsidRPr="002137DF" w14:paraId="1AB9C66B" w14:textId="77777777" w:rsidTr="0029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312E2558" w14:textId="77777777" w:rsidR="0080080E" w:rsidRPr="002137DF" w:rsidRDefault="0080080E" w:rsidP="0029209E">
            <w:r>
              <w:lastRenderedPageBreak/>
              <w:t>NodeUI</w:t>
            </w:r>
          </w:p>
        </w:tc>
        <w:tc>
          <w:tcPr>
            <w:tcW w:w="7290" w:type="dxa"/>
          </w:tcPr>
          <w:p w14:paraId="525B7C3B" w14:textId="77777777" w:rsidR="0080080E" w:rsidRPr="002137DF" w:rsidRDefault="0080080E" w:rsidP="0029209E">
            <w:pPr>
              <w:keepNext/>
              <w:cnfStyle w:val="000000100000" w:firstRow="0" w:lastRow="0" w:firstColumn="0" w:lastColumn="0" w:oddVBand="0" w:evenVBand="0" w:oddHBand="1" w:evenHBand="0" w:firstRowFirstColumn="0" w:firstRowLastColumn="0" w:lastRowFirstColumn="0" w:lastRowLastColumn="0"/>
            </w:pPr>
            <w:r>
              <w:t>UI that will be called when the node is selected.</w:t>
            </w:r>
          </w:p>
        </w:tc>
      </w:tr>
      <w:tr w:rsidR="0080080E" w:rsidRPr="002137DF" w14:paraId="52BCD6B4" w14:textId="77777777" w:rsidTr="0029209E">
        <w:tc>
          <w:tcPr>
            <w:cnfStyle w:val="001000000000" w:firstRow="0" w:lastRow="0" w:firstColumn="1" w:lastColumn="0" w:oddVBand="0" w:evenVBand="0" w:oddHBand="0" w:evenHBand="0" w:firstRowFirstColumn="0" w:firstRowLastColumn="0" w:lastRowFirstColumn="0" w:lastRowLastColumn="0"/>
            <w:tcW w:w="1998" w:type="dxa"/>
          </w:tcPr>
          <w:p w14:paraId="63FDA852" w14:textId="77777777" w:rsidR="0080080E" w:rsidRDefault="0080080E" w:rsidP="0029209E">
            <w:r>
              <w:t>InnerCallbackOnLoadUI</w:t>
            </w:r>
          </w:p>
        </w:tc>
        <w:tc>
          <w:tcPr>
            <w:tcW w:w="7290" w:type="dxa"/>
          </w:tcPr>
          <w:p w14:paraId="152F4D80" w14:textId="77777777" w:rsidR="0080080E" w:rsidRDefault="0080080E" w:rsidP="0029209E">
            <w:pPr>
              <w:keepNext/>
              <w:cnfStyle w:val="000000000000" w:firstRow="0" w:lastRow="0" w:firstColumn="0" w:lastColumn="0" w:oddVBand="0" w:evenVBand="0" w:oddHBand="0" w:evenHBand="0" w:firstRowFirstColumn="0" w:firstRowLastColumn="0" w:lastRowFirstColumn="0" w:lastRowLastColumn="0"/>
            </w:pPr>
          </w:p>
        </w:tc>
      </w:tr>
      <w:tr w:rsidR="0080080E" w:rsidRPr="002137DF" w14:paraId="7700F6EC" w14:textId="77777777" w:rsidTr="0029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3185A1DD" w14:textId="77777777" w:rsidR="0080080E" w:rsidRDefault="0080080E" w:rsidP="0029209E">
            <w:r>
              <w:t>GetOverlay</w:t>
            </w:r>
          </w:p>
        </w:tc>
        <w:tc>
          <w:tcPr>
            <w:tcW w:w="7290" w:type="dxa"/>
          </w:tcPr>
          <w:p w14:paraId="6E9F7964" w14:textId="77777777" w:rsidR="0080080E" w:rsidRDefault="0080080E" w:rsidP="0029209E">
            <w:pPr>
              <w:keepNext/>
              <w:cnfStyle w:val="000000100000" w:firstRow="0" w:lastRow="0" w:firstColumn="0" w:lastColumn="0" w:oddVBand="0" w:evenVBand="0" w:oddHBand="1" w:evenHBand="0" w:firstRowFirstColumn="0" w:firstRowLastColumn="0" w:lastRowFirstColumn="0" w:lastRowLastColumn="0"/>
            </w:pPr>
          </w:p>
        </w:tc>
      </w:tr>
      <w:tr w:rsidR="0080080E" w:rsidRPr="002137DF" w14:paraId="34BC0BB1" w14:textId="77777777" w:rsidTr="0029209E">
        <w:tc>
          <w:tcPr>
            <w:cnfStyle w:val="001000000000" w:firstRow="0" w:lastRow="0" w:firstColumn="1" w:lastColumn="0" w:oddVBand="0" w:evenVBand="0" w:oddHBand="0" w:evenHBand="0" w:firstRowFirstColumn="0" w:firstRowLastColumn="0" w:lastRowFirstColumn="0" w:lastRowLastColumn="0"/>
            <w:tcW w:w="1998" w:type="dxa"/>
          </w:tcPr>
          <w:p w14:paraId="7B0DB6D7" w14:textId="77777777" w:rsidR="0080080E" w:rsidRDefault="0080080E" w:rsidP="0029209E">
            <w:r>
              <w:t>AddGlyphtoGManager</w:t>
            </w:r>
          </w:p>
        </w:tc>
        <w:tc>
          <w:tcPr>
            <w:tcW w:w="7290" w:type="dxa"/>
          </w:tcPr>
          <w:p w14:paraId="582C40BA" w14:textId="77777777" w:rsidR="0080080E" w:rsidRDefault="0080080E" w:rsidP="0029209E">
            <w:pPr>
              <w:keepNext/>
              <w:cnfStyle w:val="000000000000" w:firstRow="0" w:lastRow="0" w:firstColumn="0" w:lastColumn="0" w:oddVBand="0" w:evenVBand="0" w:oddHBand="0" w:evenHBand="0" w:firstRowFirstColumn="0" w:firstRowLastColumn="0" w:lastRowFirstColumn="0" w:lastRowLastColumn="0"/>
            </w:pPr>
          </w:p>
        </w:tc>
      </w:tr>
      <w:tr w:rsidR="0080080E" w:rsidRPr="002137DF" w14:paraId="5AFA9420" w14:textId="77777777" w:rsidTr="0029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2D196343" w14:textId="77777777" w:rsidR="0080080E" w:rsidRDefault="0080080E" w:rsidP="0029209E">
            <w:r>
              <w:t>RemoveChildfromNode</w:t>
            </w:r>
          </w:p>
        </w:tc>
        <w:tc>
          <w:tcPr>
            <w:tcW w:w="7290" w:type="dxa"/>
          </w:tcPr>
          <w:p w14:paraId="4201D2A3" w14:textId="77777777" w:rsidR="0080080E" w:rsidRDefault="0080080E" w:rsidP="0029209E">
            <w:pPr>
              <w:keepNext/>
              <w:cnfStyle w:val="000000100000" w:firstRow="0" w:lastRow="0" w:firstColumn="0" w:lastColumn="0" w:oddVBand="0" w:evenVBand="0" w:oddHBand="1" w:evenHBand="0" w:firstRowFirstColumn="0" w:firstRowLastColumn="0" w:lastRowFirstColumn="0" w:lastRowLastColumn="0"/>
            </w:pPr>
          </w:p>
        </w:tc>
      </w:tr>
      <w:tr w:rsidR="0080080E" w:rsidRPr="002137DF" w14:paraId="1C27D931" w14:textId="77777777" w:rsidTr="0029209E">
        <w:tc>
          <w:tcPr>
            <w:cnfStyle w:val="001000000000" w:firstRow="0" w:lastRow="0" w:firstColumn="1" w:lastColumn="0" w:oddVBand="0" w:evenVBand="0" w:oddHBand="0" w:evenHBand="0" w:firstRowFirstColumn="0" w:firstRowLastColumn="0" w:lastRowFirstColumn="0" w:lastRowLastColumn="0"/>
            <w:tcW w:w="1998" w:type="dxa"/>
          </w:tcPr>
          <w:p w14:paraId="5A117274" w14:textId="77777777" w:rsidR="0080080E" w:rsidRDefault="0080080E" w:rsidP="0029209E">
            <w:r>
              <w:t>AddChildtoNode</w:t>
            </w:r>
          </w:p>
        </w:tc>
        <w:tc>
          <w:tcPr>
            <w:tcW w:w="7290" w:type="dxa"/>
          </w:tcPr>
          <w:p w14:paraId="6A60BC62" w14:textId="77777777" w:rsidR="0080080E" w:rsidRDefault="0080080E" w:rsidP="0029209E">
            <w:pPr>
              <w:keepNext/>
              <w:cnfStyle w:val="000000000000" w:firstRow="0" w:lastRow="0" w:firstColumn="0" w:lastColumn="0" w:oddVBand="0" w:evenVBand="0" w:oddHBand="0" w:evenHBand="0" w:firstRowFirstColumn="0" w:firstRowLastColumn="0" w:lastRowFirstColumn="0" w:lastRowLastColumn="0"/>
            </w:pPr>
          </w:p>
        </w:tc>
      </w:tr>
      <w:tr w:rsidR="0080080E" w:rsidRPr="002137DF" w14:paraId="5EBF58F2" w14:textId="77777777" w:rsidTr="0029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3FC3DB42" w14:textId="77777777" w:rsidR="0080080E" w:rsidRDefault="0080080E" w:rsidP="0029209E">
            <w:r>
              <w:t>MenuHandler</w:t>
            </w:r>
          </w:p>
        </w:tc>
        <w:tc>
          <w:tcPr>
            <w:tcW w:w="7290" w:type="dxa"/>
          </w:tcPr>
          <w:p w14:paraId="57BF3E21" w14:textId="77777777" w:rsidR="0080080E" w:rsidRDefault="0080080E" w:rsidP="0029209E">
            <w:pPr>
              <w:keepNext/>
              <w:cnfStyle w:val="000000100000" w:firstRow="0" w:lastRow="0" w:firstColumn="0" w:lastColumn="0" w:oddVBand="0" w:evenVBand="0" w:oddHBand="1" w:evenHBand="0" w:firstRowFirstColumn="0" w:firstRowLastColumn="0" w:lastRowFirstColumn="0" w:lastRowLastColumn="0"/>
            </w:pPr>
          </w:p>
        </w:tc>
      </w:tr>
      <w:tr w:rsidR="0080080E" w:rsidRPr="002137DF" w14:paraId="42E53801" w14:textId="77777777" w:rsidTr="0029209E">
        <w:tc>
          <w:tcPr>
            <w:cnfStyle w:val="001000000000" w:firstRow="0" w:lastRow="0" w:firstColumn="1" w:lastColumn="0" w:oddVBand="0" w:evenVBand="0" w:oddHBand="0" w:evenHBand="0" w:firstRowFirstColumn="0" w:firstRowLastColumn="0" w:lastRowFirstColumn="0" w:lastRowLastColumn="0"/>
            <w:tcW w:w="1998" w:type="dxa"/>
          </w:tcPr>
          <w:p w14:paraId="6DC41766" w14:textId="77777777" w:rsidR="0080080E" w:rsidRDefault="0080080E" w:rsidP="0029209E">
            <w:r>
              <w:t>CleanUpNode</w:t>
            </w:r>
          </w:p>
        </w:tc>
        <w:tc>
          <w:tcPr>
            <w:tcW w:w="7290" w:type="dxa"/>
          </w:tcPr>
          <w:p w14:paraId="16C29BF1" w14:textId="77777777" w:rsidR="0080080E" w:rsidRDefault="0080080E" w:rsidP="0029209E">
            <w:pPr>
              <w:keepNext/>
              <w:cnfStyle w:val="000000000000" w:firstRow="0" w:lastRow="0" w:firstColumn="0" w:lastColumn="0" w:oddVBand="0" w:evenVBand="0" w:oddHBand="0" w:evenHBand="0" w:firstRowFirstColumn="0" w:firstRowLastColumn="0" w:lastRowFirstColumn="0" w:lastRowLastColumn="0"/>
            </w:pPr>
          </w:p>
        </w:tc>
      </w:tr>
      <w:tr w:rsidR="0080080E" w:rsidRPr="002137DF" w14:paraId="7ED594B2" w14:textId="77777777" w:rsidTr="00292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6EA254D4" w14:textId="77777777" w:rsidR="0080080E" w:rsidRDefault="0080080E" w:rsidP="0029209E"/>
        </w:tc>
        <w:tc>
          <w:tcPr>
            <w:tcW w:w="7290" w:type="dxa"/>
          </w:tcPr>
          <w:p w14:paraId="649D3A61" w14:textId="77777777" w:rsidR="0080080E" w:rsidRDefault="0080080E" w:rsidP="0029209E">
            <w:pPr>
              <w:keepNext/>
              <w:cnfStyle w:val="000000100000" w:firstRow="0" w:lastRow="0" w:firstColumn="0" w:lastColumn="0" w:oddVBand="0" w:evenVBand="0" w:oddHBand="1" w:evenHBand="0" w:firstRowFirstColumn="0" w:firstRowLastColumn="0" w:lastRowFirstColumn="0" w:lastRowLastColumn="0"/>
            </w:pPr>
          </w:p>
        </w:tc>
      </w:tr>
    </w:tbl>
    <w:p w14:paraId="1632BDAE" w14:textId="77777777" w:rsidR="0080080E" w:rsidRPr="00D57CFA" w:rsidRDefault="0080080E" w:rsidP="00D57CFA"/>
    <w:p w14:paraId="32981C9A" w14:textId="77777777" w:rsidR="00E973A2" w:rsidRDefault="00E973A2" w:rsidP="00BE5EE0">
      <w:pPr>
        <w:pStyle w:val="Heading1"/>
      </w:pPr>
      <w:r>
        <w:t>Getting Started</w:t>
      </w:r>
      <w:r w:rsidR="00762D69">
        <w:t xml:space="preserve"> Configuration Editor Template</w:t>
      </w:r>
      <w:r>
        <w:t>:</w:t>
      </w:r>
    </w:p>
    <w:p w14:paraId="108E003D" w14:textId="77777777" w:rsidR="00AC1279" w:rsidRDefault="004B19A4" w:rsidP="00AC1279">
      <w:r>
        <w:t>This section explains</w:t>
      </w:r>
      <w:r w:rsidR="00AC1279">
        <w:t xml:space="preserve"> how the example class</w:t>
      </w:r>
      <w:r w:rsidR="00331AFF">
        <w:t>es</w:t>
      </w:r>
      <w:r w:rsidR="00AC1279">
        <w:t xml:space="preserve"> were </w:t>
      </w:r>
      <w:r w:rsidR="00331AFF">
        <w:t>designed and created</w:t>
      </w:r>
      <w:r w:rsidR="00762D69">
        <w:t xml:space="preserve"> using the Configuration editor template</w:t>
      </w:r>
      <w:r w:rsidR="00AC1279">
        <w:t xml:space="preserve">. The </w:t>
      </w:r>
      <w:r w:rsidR="00984397">
        <w:t>classes</w:t>
      </w:r>
      <w:r w:rsidR="00AC1279">
        <w:t xml:space="preserve"> </w:t>
      </w:r>
      <w:r w:rsidR="00331AFF">
        <w:t>described</w:t>
      </w:r>
      <w:r w:rsidR="00AC1279">
        <w:t xml:space="preserve"> in this section of the document are included when creating a new project as a reference. In your application they can be removed</w:t>
      </w:r>
      <w:r w:rsidR="00F203CB">
        <w:t xml:space="preserve"> or modified freely</w:t>
      </w:r>
      <w:r w:rsidR="00AC1279">
        <w:t>.</w:t>
      </w:r>
    </w:p>
    <w:p w14:paraId="32ABD1CB" w14:textId="77777777" w:rsidR="00A049A4" w:rsidRDefault="00CE5E4D" w:rsidP="00AC1279">
      <w:r>
        <w:t>In this example we have a simple configuration file which consists of a</w:t>
      </w:r>
      <w:r w:rsidR="001A6432">
        <w:t xml:space="preserve">n array of channels stored in </w:t>
      </w:r>
      <w:r w:rsidR="008F2691">
        <w:t xml:space="preserve">XML </w:t>
      </w:r>
      <w:r>
        <w:t xml:space="preserve">format. </w:t>
      </w:r>
      <w:r w:rsidR="00A049A4">
        <w:t xml:space="preserve"> This same data can be represented multiple ways. The editor allows us to have </w:t>
      </w:r>
      <w:r w:rsidR="001A6432">
        <w:t xml:space="preserve">4 </w:t>
      </w:r>
      <w:r w:rsidR="00A049A4">
        <w:t>different representations</w:t>
      </w:r>
      <w:r w:rsidR="001A6432">
        <w:t xml:space="preserve"> of the configuration data</w:t>
      </w:r>
      <w:r w:rsidR="00A049A4">
        <w:t>.</w:t>
      </w:r>
    </w:p>
    <w:p w14:paraId="049C23FA" w14:textId="77777777" w:rsidR="00CE5E4D" w:rsidRDefault="00A049A4" w:rsidP="00A049A4">
      <w:r>
        <w:t>The file representation:</w:t>
      </w:r>
    </w:p>
    <w:p w14:paraId="751CEF61" w14:textId="77777777" w:rsidR="00CE5E4D" w:rsidRDefault="00E57C58" w:rsidP="00AC1279">
      <w:r>
        <w:rPr>
          <w:noProof/>
        </w:rPr>
        <w:drawing>
          <wp:inline distT="0" distB="0" distL="0" distR="0" wp14:anchorId="294E77CF" wp14:editId="425704AF">
            <wp:extent cx="5781675" cy="2514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81675" cy="2514600"/>
                    </a:xfrm>
                    <a:prstGeom prst="rect">
                      <a:avLst/>
                    </a:prstGeom>
                  </pic:spPr>
                </pic:pic>
              </a:graphicData>
            </a:graphic>
          </wp:inline>
        </w:drawing>
      </w:r>
    </w:p>
    <w:p w14:paraId="721859F7" w14:textId="77777777" w:rsidR="00A049A4" w:rsidRDefault="00A049A4" w:rsidP="00AC1279">
      <w:r>
        <w:t xml:space="preserve">The LabVIEW data: </w:t>
      </w:r>
    </w:p>
    <w:p w14:paraId="2B405124" w14:textId="77777777" w:rsidR="00A049A4" w:rsidRDefault="00C40149" w:rsidP="00AC1279">
      <w:r w:rsidRPr="00C40149">
        <w:rPr>
          <w:noProof/>
        </w:rPr>
        <w:lastRenderedPageBreak/>
        <w:t xml:space="preserve"> </w:t>
      </w:r>
      <w:r>
        <w:rPr>
          <w:noProof/>
        </w:rPr>
        <w:drawing>
          <wp:inline distT="0" distB="0" distL="0" distR="0" wp14:anchorId="1F5B882A" wp14:editId="15837DE4">
            <wp:extent cx="1200150" cy="25166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06974" cy="2530988"/>
                    </a:xfrm>
                    <a:prstGeom prst="rect">
                      <a:avLst/>
                    </a:prstGeom>
                  </pic:spPr>
                </pic:pic>
              </a:graphicData>
            </a:graphic>
          </wp:inline>
        </w:drawing>
      </w:r>
    </w:p>
    <w:p w14:paraId="5D75A805" w14:textId="77777777" w:rsidR="00A049A4" w:rsidRDefault="004B19A4" w:rsidP="00AC1279">
      <w:r>
        <w:t xml:space="preserve">The </w:t>
      </w:r>
      <w:r w:rsidR="001A6432">
        <w:t xml:space="preserve">main </w:t>
      </w:r>
      <w:r w:rsidR="000226D7">
        <w:t>GUI Representation</w:t>
      </w:r>
      <w:r>
        <w:t>:</w:t>
      </w:r>
    </w:p>
    <w:p w14:paraId="05BBAEC6" w14:textId="77777777" w:rsidR="00902E49" w:rsidRDefault="00E57C58" w:rsidP="00AC1279">
      <w:r>
        <w:rPr>
          <w:noProof/>
        </w:rPr>
        <w:drawing>
          <wp:inline distT="0" distB="0" distL="0" distR="0" wp14:anchorId="70814401" wp14:editId="2A1AD2B3">
            <wp:extent cx="4595480" cy="1720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4411" cy="1724194"/>
                    </a:xfrm>
                    <a:prstGeom prst="rect">
                      <a:avLst/>
                    </a:prstGeom>
                  </pic:spPr>
                </pic:pic>
              </a:graphicData>
            </a:graphic>
          </wp:inline>
        </w:drawing>
      </w:r>
    </w:p>
    <w:p w14:paraId="0C2C8513" w14:textId="77777777" w:rsidR="00A049A4" w:rsidRDefault="00A049A4" w:rsidP="00AC1279"/>
    <w:p w14:paraId="22F9E4A6" w14:textId="77777777" w:rsidR="001A6432" w:rsidRDefault="001A6432" w:rsidP="00AC1279">
      <w:r>
        <w:t>Multiple Channel Editor Representation (custom view):</w:t>
      </w:r>
    </w:p>
    <w:p w14:paraId="67C5775D" w14:textId="77777777" w:rsidR="00E57C58" w:rsidRDefault="00E57C58" w:rsidP="00AC1279">
      <w:r>
        <w:rPr>
          <w:noProof/>
        </w:rPr>
        <w:drawing>
          <wp:inline distT="0" distB="0" distL="0" distR="0" wp14:anchorId="6211EC13" wp14:editId="649A86F1">
            <wp:extent cx="3810645"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7495" cy="1927509"/>
                    </a:xfrm>
                    <a:prstGeom prst="rect">
                      <a:avLst/>
                    </a:prstGeom>
                  </pic:spPr>
                </pic:pic>
              </a:graphicData>
            </a:graphic>
          </wp:inline>
        </w:drawing>
      </w:r>
    </w:p>
    <w:p w14:paraId="1D811A6E" w14:textId="77777777" w:rsidR="00902E49" w:rsidRDefault="00902E49" w:rsidP="00AC1279"/>
    <w:p w14:paraId="7CDFBA29" w14:textId="77777777" w:rsidR="001A6432" w:rsidRDefault="001A6432" w:rsidP="00AC1279"/>
    <w:p w14:paraId="2DF5ACAF" w14:textId="77777777" w:rsidR="001A6432" w:rsidRDefault="001A6432" w:rsidP="00AC1279"/>
    <w:p w14:paraId="44EE7DBB" w14:textId="77777777" w:rsidR="001A6432" w:rsidRDefault="001A6432" w:rsidP="00AC1279"/>
    <w:p w14:paraId="0C5A45B4" w14:textId="77777777" w:rsidR="001A6432" w:rsidRDefault="001A6432" w:rsidP="001A6432">
      <w:pPr>
        <w:pStyle w:val="Heading3"/>
      </w:pPr>
      <w:r>
        <w:t>Creating an new project</w:t>
      </w:r>
    </w:p>
    <w:p w14:paraId="7E30CAE7" w14:textId="77777777" w:rsidR="001A6432" w:rsidRDefault="00AC1279" w:rsidP="00AC1279">
      <w:r>
        <w:t xml:space="preserve"> </w:t>
      </w:r>
    </w:p>
    <w:p w14:paraId="30E4E8D2" w14:textId="77777777" w:rsidR="00AC1279" w:rsidRDefault="004B19A4" w:rsidP="00AC1279">
      <w:r>
        <w:t xml:space="preserve">The Configuration Editor Framework is distributed as a </w:t>
      </w:r>
      <w:r w:rsidR="00620964">
        <w:t>s</w:t>
      </w:r>
      <w:r>
        <w:t xml:space="preserve">ample </w:t>
      </w:r>
      <w:r w:rsidR="001A6432">
        <w:t>p</w:t>
      </w:r>
      <w:r>
        <w:t>roject.</w:t>
      </w:r>
      <w:r w:rsidR="00AC1279">
        <w:t xml:space="preserve"> </w:t>
      </w:r>
    </w:p>
    <w:p w14:paraId="58C47F27" w14:textId="77777777" w:rsidR="00AC1279" w:rsidRPr="00AC1279" w:rsidRDefault="00902E49" w:rsidP="00AC1279">
      <w:r>
        <w:rPr>
          <w:noProof/>
        </w:rPr>
        <w:drawing>
          <wp:inline distT="0" distB="0" distL="0" distR="0" wp14:anchorId="1737B6ED" wp14:editId="4F7160BD">
            <wp:extent cx="5943600" cy="4679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679950"/>
                    </a:xfrm>
                    <a:prstGeom prst="rect">
                      <a:avLst/>
                    </a:prstGeom>
                  </pic:spPr>
                </pic:pic>
              </a:graphicData>
            </a:graphic>
          </wp:inline>
        </w:drawing>
      </w:r>
    </w:p>
    <w:p w14:paraId="054EE439" w14:textId="77777777" w:rsidR="00C8466F" w:rsidRDefault="00A049A4" w:rsidP="00046B53">
      <w:r>
        <w:t xml:space="preserve">    </w:t>
      </w:r>
    </w:p>
    <w:p w14:paraId="3E960525" w14:textId="77777777" w:rsidR="00A049A4" w:rsidRDefault="00691836" w:rsidP="00046B53">
      <w:r>
        <w:t>The following project will be generated:</w:t>
      </w:r>
    </w:p>
    <w:p w14:paraId="1C503D40" w14:textId="77777777" w:rsidR="00A049A4" w:rsidRDefault="00C40149" w:rsidP="00046B53">
      <w:pPr>
        <w:rPr>
          <w:noProof/>
        </w:rPr>
      </w:pPr>
      <w:r>
        <w:rPr>
          <w:noProof/>
        </w:rPr>
        <w:lastRenderedPageBreak/>
        <w:drawing>
          <wp:inline distT="0" distB="0" distL="0" distR="0" wp14:anchorId="4B9906CE" wp14:editId="48A6E600">
            <wp:extent cx="4937760" cy="4114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37760" cy="4114800"/>
                    </a:xfrm>
                    <a:prstGeom prst="rect">
                      <a:avLst/>
                    </a:prstGeom>
                    <a:noFill/>
                    <a:ln>
                      <a:noFill/>
                    </a:ln>
                  </pic:spPr>
                </pic:pic>
              </a:graphicData>
            </a:graphic>
          </wp:inline>
        </w:drawing>
      </w:r>
      <w:r w:rsidRPr="00C40149">
        <w:rPr>
          <w:noProof/>
        </w:rPr>
        <w:t xml:space="preserve"> </w:t>
      </w:r>
    </w:p>
    <w:p w14:paraId="4D4A8DCD" w14:textId="77777777" w:rsidR="00C40149" w:rsidRDefault="00C40149" w:rsidP="00046B53">
      <w:r>
        <w:br w:type="textWrapping" w:clear="all"/>
      </w:r>
    </w:p>
    <w:p w14:paraId="402ECB3D" w14:textId="77777777" w:rsidR="00F515AC" w:rsidRDefault="00F515AC" w:rsidP="00AC1279">
      <w:pPr>
        <w:pStyle w:val="Heading3"/>
      </w:pPr>
      <w:r>
        <w:t>Repository</w:t>
      </w:r>
    </w:p>
    <w:p w14:paraId="5E37ADDD" w14:textId="77777777" w:rsidR="00984397" w:rsidRDefault="00984397" w:rsidP="00984397">
      <w:r>
        <w:t xml:space="preserve">The repo is the central place for your data and it allows it to travel between </w:t>
      </w:r>
      <w:r w:rsidR="00F01C7E">
        <w:t>views</w:t>
      </w:r>
      <w:r>
        <w:t xml:space="preserve">, in general a simple repo will contain the cluster or LabVIEW representation of your data. In addition you want to add all the other auxiliary data structures that will be useful for your repo. </w:t>
      </w:r>
    </w:p>
    <w:p w14:paraId="1915D4CC" w14:textId="77777777" w:rsidR="00984397" w:rsidRDefault="00984397" w:rsidP="00984397">
      <w:del w:id="9" w:author="Daniel Smith" w:date="2013-12-05T15:17:00Z">
        <w:r w:rsidDel="005F7497">
          <w:delText xml:space="preserve"> </w:delText>
        </w:r>
      </w:del>
      <w:r>
        <w:t>In the this example</w:t>
      </w:r>
      <w:r w:rsidR="00930E51">
        <w:t xml:space="preserve"> we created the cRIOrepo.lvclass which contains two elements</w:t>
      </w:r>
      <w:r>
        <w:t>, the array of channel clusters we will save to disk, and a placeholder temporary channel that would be used to store information when sending information to repo.</w:t>
      </w:r>
    </w:p>
    <w:p w14:paraId="759163F5" w14:textId="77777777" w:rsidR="00C02180" w:rsidRDefault="00C02180" w:rsidP="00984397">
      <w:r>
        <w:t xml:space="preserve">In the case of the cRIO repo we </w:t>
      </w:r>
      <w:r w:rsidR="00BA56A9">
        <w:t>override</w:t>
      </w:r>
      <w:r>
        <w:t xml:space="preserve"> the following methods:</w:t>
      </w:r>
    </w:p>
    <w:p w14:paraId="65B4A3A4" w14:textId="77777777" w:rsidR="00930E51" w:rsidRDefault="00C02180" w:rsidP="00BA56A9">
      <w:pPr>
        <w:pStyle w:val="ListParagraph"/>
        <w:numPr>
          <w:ilvl w:val="0"/>
          <w:numId w:val="8"/>
        </w:numPr>
      </w:pPr>
      <w:r>
        <w:t xml:space="preserve">Open:  </w:t>
      </w:r>
      <w:r w:rsidR="00691836">
        <w:t>H</w:t>
      </w:r>
      <w:r>
        <w:t>ere we are specifying to read the configuration from a</w:t>
      </w:r>
      <w:r w:rsidR="001A1DA9">
        <w:t xml:space="preserve"> XML</w:t>
      </w:r>
      <w:r>
        <w:t xml:space="preserve"> </w:t>
      </w:r>
      <w:r w:rsidR="00F7495B">
        <w:t>file</w:t>
      </w:r>
      <w:r w:rsidR="00930E51">
        <w:t xml:space="preserve"> verify it’s the right version of the configuration cluster if not it generates an error</w:t>
      </w:r>
      <w:r w:rsidR="00F7495B">
        <w:t>.</w:t>
      </w:r>
    </w:p>
    <w:p w14:paraId="5DF6AB4F" w14:textId="77777777" w:rsidR="004A624D" w:rsidRDefault="00930E51" w:rsidP="00BA56A9">
      <w:pPr>
        <w:pStyle w:val="ListParagraph"/>
        <w:numPr>
          <w:ilvl w:val="0"/>
          <w:numId w:val="8"/>
        </w:numPr>
      </w:pPr>
      <w:r>
        <w:t xml:space="preserve"> </w:t>
      </w:r>
      <w:r w:rsidR="003A18DD">
        <w:t xml:space="preserve">Save: </w:t>
      </w:r>
      <w:r w:rsidR="00C822B0">
        <w:t>S</w:t>
      </w:r>
      <w:r w:rsidR="003A18DD">
        <w:t>aves the repo information into the XML file.</w:t>
      </w:r>
    </w:p>
    <w:p w14:paraId="5B16E2A5" w14:textId="77777777" w:rsidR="003A18DD" w:rsidRDefault="003A18DD" w:rsidP="00BA56A9">
      <w:pPr>
        <w:pStyle w:val="ListParagraph"/>
        <w:numPr>
          <w:ilvl w:val="0"/>
          <w:numId w:val="8"/>
        </w:numPr>
      </w:pPr>
      <w:r>
        <w:t xml:space="preserve">Write Tree: Creates a cRIO node object to be used as root and calls the from </w:t>
      </w:r>
      <w:r w:rsidR="00C822B0">
        <w:t>ToR</w:t>
      </w:r>
      <w:r>
        <w:t>epo method of the node.</w:t>
      </w:r>
    </w:p>
    <w:p w14:paraId="1801B1D4" w14:textId="77777777" w:rsidR="003A18DD" w:rsidRDefault="00F01C7E" w:rsidP="00BA56A9">
      <w:pPr>
        <w:pStyle w:val="ListParagraph"/>
        <w:numPr>
          <w:ilvl w:val="0"/>
          <w:numId w:val="8"/>
        </w:numPr>
      </w:pPr>
      <w:r>
        <w:t>CustomVIEW</w:t>
      </w:r>
      <w:r w:rsidR="003A18DD">
        <w:t xml:space="preserve">:  </w:t>
      </w:r>
      <w:r>
        <w:t>C</w:t>
      </w:r>
      <w:r w:rsidR="003A18DD">
        <w:t>alls the M</w:t>
      </w:r>
      <w:r w:rsidR="00C822B0">
        <w:t>ultipleVariableEditor</w:t>
      </w:r>
      <w:r w:rsidR="003A18DD">
        <w:t>UI.</w:t>
      </w:r>
      <w:r w:rsidR="00C822B0">
        <w:t>vi that is the custom view created for this configuration editor</w:t>
      </w:r>
    </w:p>
    <w:p w14:paraId="140FDC59" w14:textId="77777777" w:rsidR="00C02180" w:rsidRDefault="00BA56A9" w:rsidP="00984397">
      <w:r>
        <w:lastRenderedPageBreak/>
        <w:t xml:space="preserve">In addition to </w:t>
      </w:r>
      <w:r w:rsidR="00E46D5D">
        <w:t xml:space="preserve">these </w:t>
      </w:r>
      <w:r>
        <w:t xml:space="preserve">VIs, </w:t>
      </w:r>
      <w:r w:rsidR="00186E21">
        <w:t xml:space="preserve">data </w:t>
      </w:r>
      <w:r w:rsidR="00C822B0">
        <w:t>access VIs were</w:t>
      </w:r>
      <w:r>
        <w:t xml:space="preserve"> made </w:t>
      </w:r>
      <w:r w:rsidR="00691836">
        <w:t xml:space="preserve">so that it is possible </w:t>
      </w:r>
      <w:r>
        <w:t xml:space="preserve">to access the information inside the repository </w:t>
      </w:r>
      <w:r w:rsidR="00C822B0">
        <w:t>to the rest of the application</w:t>
      </w:r>
      <w:r>
        <w:t>.</w:t>
      </w:r>
    </w:p>
    <w:p w14:paraId="3F84FD00" w14:textId="77777777" w:rsidR="00BA56A9" w:rsidRDefault="00BA56A9" w:rsidP="00984397"/>
    <w:p w14:paraId="6BEACB74" w14:textId="77777777" w:rsidR="00984397" w:rsidRDefault="00C02180" w:rsidP="00C02180">
      <w:pPr>
        <w:pStyle w:val="Heading3"/>
      </w:pPr>
      <w:r>
        <w:t>New repository creation</w:t>
      </w:r>
    </w:p>
    <w:p w14:paraId="298C14E8" w14:textId="77777777" w:rsidR="00C53DFF" w:rsidRDefault="00984397" w:rsidP="00984397">
      <w:r>
        <w:t>1)</w:t>
      </w:r>
      <w:r w:rsidR="00C53DFF">
        <w:t xml:space="preserve"> Create the new class</w:t>
      </w:r>
    </w:p>
    <w:p w14:paraId="7E0AD42E" w14:textId="77777777" w:rsidR="00984397" w:rsidRDefault="00C53DFF" w:rsidP="00984397">
      <w:r>
        <w:t xml:space="preserve">   </w:t>
      </w:r>
      <w:r w:rsidR="00F7495B">
        <w:t>a) Right</w:t>
      </w:r>
      <w:r w:rsidR="00984397">
        <w:t xml:space="preserve"> click on the </w:t>
      </w:r>
      <w:r>
        <w:t>class’s</w:t>
      </w:r>
      <w:r w:rsidR="00984397">
        <w:t xml:space="preserve"> folder and select new class</w:t>
      </w:r>
    </w:p>
    <w:p w14:paraId="007AE8FE" w14:textId="77777777" w:rsidR="00984397" w:rsidRDefault="00C40149" w:rsidP="00C40149">
      <w:pPr>
        <w:jc w:val="center"/>
      </w:pPr>
      <w:r>
        <w:rPr>
          <w:noProof/>
        </w:rPr>
        <w:drawing>
          <wp:inline distT="0" distB="0" distL="0" distR="0" wp14:anchorId="45D26DAF" wp14:editId="34C6AAB1">
            <wp:extent cx="3727027" cy="32993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56365" cy="3325306"/>
                    </a:xfrm>
                    <a:prstGeom prst="rect">
                      <a:avLst/>
                    </a:prstGeom>
                    <a:noFill/>
                    <a:ln>
                      <a:noFill/>
                    </a:ln>
                  </pic:spPr>
                </pic:pic>
              </a:graphicData>
            </a:graphic>
          </wp:inline>
        </w:drawing>
      </w:r>
    </w:p>
    <w:p w14:paraId="06490A8E" w14:textId="77777777" w:rsidR="001C7A7D" w:rsidRDefault="001C7A7D" w:rsidP="00F515AC">
      <w:r>
        <w:t xml:space="preserve">2) </w:t>
      </w:r>
      <w:r w:rsidR="002D6E97">
        <w:t>Name you</w:t>
      </w:r>
      <w:r w:rsidR="007C5B28">
        <w:t>r</w:t>
      </w:r>
      <w:r w:rsidR="002D6E97">
        <w:t xml:space="preserve"> class and save it to disk. </w:t>
      </w:r>
    </w:p>
    <w:p w14:paraId="3B26987E" w14:textId="77777777" w:rsidR="001C7A7D" w:rsidRDefault="001C7A7D" w:rsidP="001C7A7D">
      <w:r>
        <w:t xml:space="preserve">3) Inherit from </w:t>
      </w:r>
      <w:r w:rsidR="00C822B0">
        <w:t>Repository.lvclass</w:t>
      </w:r>
    </w:p>
    <w:p w14:paraId="52B4F3DF" w14:textId="77777777" w:rsidR="00F515AC" w:rsidRDefault="00F515AC" w:rsidP="001C7A7D">
      <w:r>
        <w:t>a) Select class properties</w:t>
      </w:r>
    </w:p>
    <w:p w14:paraId="02FC814A" w14:textId="77777777" w:rsidR="00F515AC" w:rsidRDefault="00F515AC" w:rsidP="001C7A7D">
      <w:r>
        <w:t xml:space="preserve">b) </w:t>
      </w:r>
      <w:r w:rsidR="00F7495B">
        <w:t>Select</w:t>
      </w:r>
      <w:r>
        <w:t xml:space="preserve"> Chang</w:t>
      </w:r>
      <w:r w:rsidR="00F7495B">
        <w:t>e I</w:t>
      </w:r>
      <w:r>
        <w:t>nheritance</w:t>
      </w:r>
    </w:p>
    <w:p w14:paraId="2BF8AE1B" w14:textId="56CE499E" w:rsidR="00F515AC" w:rsidRDefault="00E16075" w:rsidP="00C40149">
      <w:pPr>
        <w:jc w:val="center"/>
      </w:pPr>
      <w:r>
        <w:rPr>
          <w:noProof/>
        </w:rPr>
        <w:lastRenderedPageBreak/>
        <mc:AlternateContent>
          <mc:Choice Requires="wps">
            <w:drawing>
              <wp:anchor distT="0" distB="0" distL="114300" distR="114300" simplePos="0" relativeHeight="251660288" behindDoc="0" locked="0" layoutInCell="1" allowOverlap="1" wp14:anchorId="448F1327" wp14:editId="7F9D763F">
                <wp:simplePos x="0" y="0"/>
                <wp:positionH relativeFrom="column">
                  <wp:posOffset>3381375</wp:posOffset>
                </wp:positionH>
                <wp:positionV relativeFrom="paragraph">
                  <wp:posOffset>733425</wp:posOffset>
                </wp:positionV>
                <wp:extent cx="800100" cy="219075"/>
                <wp:effectExtent l="9525" t="9525" r="9525" b="9525"/>
                <wp:wrapNone/>
                <wp:docPr id="3"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19075"/>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A6D422" id="Oval 4" o:spid="_x0000_s1026" style="position:absolute;margin-left:266.25pt;margin-top:57.75pt;width:63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" filled="f" strokecolor="red"/>
            </w:pict>
          </mc:Fallback>
        </mc:AlternateContent>
      </w:r>
      <w:r w:rsidR="00C40149">
        <w:rPr>
          <w:noProof/>
        </w:rPr>
        <w:drawing>
          <wp:inline distT="0" distB="0" distL="0" distR="0" wp14:anchorId="3FDEAA9E" wp14:editId="5C443501">
            <wp:extent cx="2460577" cy="18643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78295" cy="1877785"/>
                    </a:xfrm>
                    <a:prstGeom prst="rect">
                      <a:avLst/>
                    </a:prstGeom>
                  </pic:spPr>
                </pic:pic>
              </a:graphicData>
            </a:graphic>
          </wp:inline>
        </w:drawing>
      </w:r>
    </w:p>
    <w:p w14:paraId="7E3BFA74" w14:textId="77777777" w:rsidR="00F515AC" w:rsidRDefault="00F515AC" w:rsidP="001C7A7D">
      <w:r>
        <w:t xml:space="preserve">c) Inherit from </w:t>
      </w:r>
      <w:r w:rsidR="00C822B0">
        <w:t>Repository.lvclass</w:t>
      </w:r>
    </w:p>
    <w:p w14:paraId="5E043145" w14:textId="77777777" w:rsidR="001C7A7D" w:rsidRPr="00984397" w:rsidRDefault="00C40149" w:rsidP="001C7A7D">
      <w:r w:rsidRPr="00C40149">
        <w:rPr>
          <w:noProof/>
        </w:rPr>
        <w:t xml:space="preserve"> </w:t>
      </w:r>
      <w:r>
        <w:rPr>
          <w:noProof/>
        </w:rPr>
        <w:drawing>
          <wp:inline distT="0" distB="0" distL="0" distR="0" wp14:anchorId="3FB25DC0" wp14:editId="38C3684A">
            <wp:extent cx="3371577" cy="253516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97751" cy="2554848"/>
                    </a:xfrm>
                    <a:prstGeom prst="rect">
                      <a:avLst/>
                    </a:prstGeom>
                  </pic:spPr>
                </pic:pic>
              </a:graphicData>
            </a:graphic>
          </wp:inline>
        </w:drawing>
      </w:r>
    </w:p>
    <w:p w14:paraId="61E30B17" w14:textId="77777777" w:rsidR="00AC1279" w:rsidRDefault="00F515AC" w:rsidP="00AC1279">
      <w:pPr>
        <w:pStyle w:val="Heading3"/>
      </w:pPr>
      <w:r>
        <w:t>Tree nodes</w:t>
      </w:r>
    </w:p>
    <w:p w14:paraId="5E2D6831" w14:textId="77777777" w:rsidR="00046B53" w:rsidRDefault="00C53DFF" w:rsidP="00046B53">
      <w:del w:id="10" w:author="Daniel Smith" w:date="2013-12-05T15:24:00Z">
        <w:r w:rsidDel="00C00B8C">
          <w:delText xml:space="preserve"> </w:delText>
        </w:r>
      </w:del>
      <w:r>
        <w:t>When we are working on the tree control, each different element on the tree needs to be represented by a class.</w:t>
      </w:r>
      <w:r w:rsidR="00F515AC">
        <w:t xml:space="preserve"> All class</w:t>
      </w:r>
      <w:r w:rsidR="00691836">
        <w:t>es</w:t>
      </w:r>
      <w:r w:rsidR="00F515AC">
        <w:t xml:space="preserve"> should inherit from the Node.lvclass.</w:t>
      </w:r>
    </w:p>
    <w:p w14:paraId="0F02FCCA" w14:textId="77777777" w:rsidR="00C02180" w:rsidRDefault="00F515AC" w:rsidP="00046B53">
      <w:r>
        <w:t xml:space="preserve">The methods that will be overridden by </w:t>
      </w:r>
      <w:r w:rsidR="00F8168E">
        <w:t>vary for each class</w:t>
      </w:r>
      <w:r>
        <w:t xml:space="preserve">. In </w:t>
      </w:r>
      <w:r w:rsidR="00C02180">
        <w:t>t</w:t>
      </w:r>
      <w:r w:rsidR="00F8168E">
        <w:t xml:space="preserve">his example we need to create </w:t>
      </w:r>
      <w:r w:rsidR="00C02180">
        <w:t>cRIO</w:t>
      </w:r>
      <w:r w:rsidR="00F8168E">
        <w:t xml:space="preserve">.lvclass that will be our root node, </w:t>
      </w:r>
      <w:r w:rsidR="00C02180">
        <w:t>group</w:t>
      </w:r>
      <w:r w:rsidR="00F8168E">
        <w:t>.lvclass</w:t>
      </w:r>
      <w:r w:rsidR="00C02180">
        <w:t>, voltage</w:t>
      </w:r>
      <w:r w:rsidR="00F8168E">
        <w:t>.lvclass and current.lvclass</w:t>
      </w:r>
      <w:r w:rsidR="00C02180">
        <w:t xml:space="preserve">. </w:t>
      </w:r>
      <w:r w:rsidR="00680BEE">
        <w:t>Because</w:t>
      </w:r>
      <w:r w:rsidR="00C02180">
        <w:t xml:space="preserve"> both </w:t>
      </w:r>
      <w:r w:rsidR="00F8168E">
        <w:t xml:space="preserve">voltage and current are channels and have </w:t>
      </w:r>
      <w:r w:rsidR="00C02180">
        <w:t xml:space="preserve">several properties in common it makes sense to create </w:t>
      </w:r>
      <w:r w:rsidR="00F7495B">
        <w:t>an</w:t>
      </w:r>
      <w:r w:rsidR="00C02180">
        <w:t xml:space="preserve"> abstract parent class for both channels </w:t>
      </w:r>
      <w:r w:rsidR="00F8168E">
        <w:t>called channels.lvclass that will be inherited by both voltage and current</w:t>
      </w:r>
      <w:r w:rsidR="00C02180">
        <w:t>.</w:t>
      </w:r>
      <w:r w:rsidR="00F8168E">
        <w:t xml:space="preserve"> This also makes it easier to add additional channel types in the future</w:t>
      </w:r>
    </w:p>
    <w:p w14:paraId="00A894D3" w14:textId="77777777" w:rsidR="00F8168E" w:rsidRDefault="00F8168E" w:rsidP="00046B53">
      <w:r>
        <w:t>The class hierarchy is show In the following picture</w:t>
      </w:r>
    </w:p>
    <w:p w14:paraId="2C8F588C" w14:textId="77777777" w:rsidR="002C19EE" w:rsidRDefault="002C19EE" w:rsidP="00046B53"/>
    <w:p w14:paraId="5E62020C" w14:textId="77777777" w:rsidR="00C02180" w:rsidRDefault="00D57CFA" w:rsidP="00046B53">
      <w:r w:rsidRPr="00D57CFA">
        <w:rPr>
          <w:noProof/>
        </w:rPr>
        <w:lastRenderedPageBreak/>
        <w:t xml:space="preserve"> </w:t>
      </w:r>
      <w:r>
        <w:rPr>
          <w:noProof/>
        </w:rPr>
        <w:drawing>
          <wp:inline distT="0" distB="0" distL="0" distR="0" wp14:anchorId="3B84BB0C" wp14:editId="6E087EDE">
            <wp:extent cx="3924300" cy="2438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24300" cy="2438400"/>
                    </a:xfrm>
                    <a:prstGeom prst="rect">
                      <a:avLst/>
                    </a:prstGeom>
                  </pic:spPr>
                </pic:pic>
              </a:graphicData>
            </a:graphic>
          </wp:inline>
        </w:drawing>
      </w:r>
    </w:p>
    <w:p w14:paraId="70F56451" w14:textId="77777777" w:rsidR="00C02180" w:rsidRPr="006C24D0" w:rsidRDefault="00BA56A9" w:rsidP="00046B53">
      <w:pPr>
        <w:rPr>
          <w:u w:val="single"/>
        </w:rPr>
      </w:pPr>
      <w:r w:rsidRPr="006C24D0">
        <w:rPr>
          <w:u w:val="single"/>
        </w:rPr>
        <w:t>cRIO</w:t>
      </w:r>
      <w:r w:rsidR="00F8168E">
        <w:rPr>
          <w:u w:val="single"/>
        </w:rPr>
        <w:t>.lvclass</w:t>
      </w:r>
    </w:p>
    <w:p w14:paraId="11167A8E" w14:textId="77777777" w:rsidR="00BA56A9" w:rsidRDefault="00D40888" w:rsidP="00046B53">
      <w:r>
        <w:t xml:space="preserve">This node will </w:t>
      </w:r>
      <w:r w:rsidR="00691836">
        <w:t xml:space="preserve">act as </w:t>
      </w:r>
      <w:r>
        <w:t xml:space="preserve">the root node in the Configurator. </w:t>
      </w:r>
    </w:p>
    <w:p w14:paraId="26684845" w14:textId="77777777" w:rsidR="00661EB8" w:rsidRDefault="00661EB8" w:rsidP="00661EB8">
      <w:pPr>
        <w:pStyle w:val="ListParagraph"/>
        <w:numPr>
          <w:ilvl w:val="0"/>
          <w:numId w:val="11"/>
        </w:numPr>
      </w:pPr>
      <w:r>
        <w:t xml:space="preserve">Initialize: Sets the </w:t>
      </w:r>
      <w:r w:rsidR="008F202F">
        <w:t>s</w:t>
      </w:r>
      <w:r w:rsidR="008F202F" w:rsidRPr="008F202F">
        <w:t xml:space="preserve">ystem </w:t>
      </w:r>
      <w:r w:rsidR="008F202F">
        <w:t>n</w:t>
      </w:r>
      <w:r w:rsidR="008F202F" w:rsidRPr="008F202F">
        <w:t>ame</w:t>
      </w:r>
      <w:r>
        <w:t xml:space="preserve"> to the default value </w:t>
      </w:r>
      <w:r w:rsidR="00F7495B">
        <w:t>cRIO</w:t>
      </w:r>
      <w:r w:rsidR="00300189">
        <w:t>.</w:t>
      </w:r>
    </w:p>
    <w:p w14:paraId="09A938C4" w14:textId="77777777" w:rsidR="00661EB8" w:rsidRDefault="00661EB8" w:rsidP="00661EB8">
      <w:pPr>
        <w:pStyle w:val="ListParagraph"/>
        <w:numPr>
          <w:ilvl w:val="0"/>
          <w:numId w:val="11"/>
        </w:numPr>
      </w:pPr>
      <w:r>
        <w:t>EditOptions: Allow to add sub nodes with of the group class. Because it is used as the root it cannot be removed, duplicated or dragged.</w:t>
      </w:r>
    </w:p>
    <w:p w14:paraId="3BF3656F" w14:textId="77777777" w:rsidR="00300189" w:rsidRDefault="00661EB8" w:rsidP="00300189">
      <w:pPr>
        <w:pStyle w:val="ListParagraph"/>
        <w:numPr>
          <w:ilvl w:val="0"/>
          <w:numId w:val="11"/>
        </w:numPr>
      </w:pPr>
      <w:r>
        <w:t xml:space="preserve">ToRepo: Stores the </w:t>
      </w:r>
      <w:r w:rsidR="008F202F">
        <w:t>s</w:t>
      </w:r>
      <w:r w:rsidR="008F202F" w:rsidRPr="008F202F">
        <w:t xml:space="preserve">ystem </w:t>
      </w:r>
      <w:r w:rsidR="008F202F">
        <w:t>n</w:t>
      </w:r>
      <w:r w:rsidR="008F202F" w:rsidRPr="008F202F">
        <w:t>ame</w:t>
      </w:r>
      <w:r w:rsidR="008F202F">
        <w:t xml:space="preserve"> </w:t>
      </w:r>
      <w:r>
        <w:t xml:space="preserve">in the auxiliary channel data </w:t>
      </w:r>
      <w:r w:rsidR="00300189" w:rsidRPr="00300189">
        <w:t>and initializes the channel array</w:t>
      </w:r>
      <w:r w:rsidR="00300189">
        <w:t>.</w:t>
      </w:r>
    </w:p>
    <w:p w14:paraId="03872FF1" w14:textId="77777777" w:rsidR="00661EB8" w:rsidRDefault="00661EB8" w:rsidP="00661EB8">
      <w:pPr>
        <w:pStyle w:val="ListParagraph"/>
        <w:numPr>
          <w:ilvl w:val="0"/>
          <w:numId w:val="11"/>
        </w:numPr>
      </w:pPr>
      <w:r>
        <w:t>FromRepo: All channels should belong to this system. Gets the system name from one of them and search for the name of the different groups in the array</w:t>
      </w:r>
      <w:r w:rsidR="00300189">
        <w:t>.</w:t>
      </w:r>
    </w:p>
    <w:p w14:paraId="7446D124" w14:textId="77777777" w:rsidR="00661EB8" w:rsidRDefault="00661EB8" w:rsidP="00661EB8">
      <w:pPr>
        <w:pStyle w:val="ListParagraph"/>
        <w:numPr>
          <w:ilvl w:val="0"/>
          <w:numId w:val="11"/>
        </w:numPr>
      </w:pPr>
      <w:r>
        <w:t>GetText: Sets the glyph to cRIO glyph and uses the group name as the text</w:t>
      </w:r>
      <w:r w:rsidR="00300189">
        <w:t>.</w:t>
      </w:r>
    </w:p>
    <w:p w14:paraId="5BD252CE" w14:textId="77777777" w:rsidR="00661EB8" w:rsidRDefault="00661EB8" w:rsidP="00661EB8">
      <w:pPr>
        <w:pStyle w:val="ListParagraph"/>
        <w:numPr>
          <w:ilvl w:val="0"/>
          <w:numId w:val="11"/>
        </w:numPr>
      </w:pPr>
      <w:r>
        <w:t>UIRef: Sets the reference of the UI to cRIOUI.</w:t>
      </w:r>
    </w:p>
    <w:p w14:paraId="2EBF8513" w14:textId="77777777" w:rsidR="00D40888" w:rsidRDefault="00D40888" w:rsidP="00046B53"/>
    <w:p w14:paraId="0460F463" w14:textId="77777777" w:rsidR="00D40888" w:rsidRDefault="00D40888" w:rsidP="00046B53"/>
    <w:p w14:paraId="168C1C36" w14:textId="77777777" w:rsidR="00BA56A9" w:rsidRDefault="00F7495B" w:rsidP="00046B53">
      <w:pPr>
        <w:rPr>
          <w:u w:val="single"/>
        </w:rPr>
      </w:pPr>
      <w:r>
        <w:rPr>
          <w:u w:val="single"/>
        </w:rPr>
        <w:t>Group</w:t>
      </w:r>
      <w:r w:rsidR="00F8168E">
        <w:rPr>
          <w:u w:val="single"/>
        </w:rPr>
        <w:t>.lvclass</w:t>
      </w:r>
    </w:p>
    <w:p w14:paraId="1822F778" w14:textId="77777777" w:rsidR="00F8168E" w:rsidRPr="000C69BE" w:rsidRDefault="00F8168E" w:rsidP="00046B53">
      <w:r w:rsidRPr="000C69BE">
        <w:t>This node</w:t>
      </w:r>
      <w:r w:rsidR="000C69BE">
        <w:t xml:space="preserve"> can</w:t>
      </w:r>
      <w:r w:rsidRPr="000C69BE">
        <w:t xml:space="preserve"> </w:t>
      </w:r>
      <w:r w:rsidR="000C69BE">
        <w:t xml:space="preserve">contain multiple channels of all both </w:t>
      </w:r>
      <w:r w:rsidRPr="000C69BE">
        <w:t>channel</w:t>
      </w:r>
      <w:r w:rsidR="000C69BE">
        <w:t xml:space="preserve"> types and the only property it has is the group name</w:t>
      </w:r>
      <w:r w:rsidRPr="000C69BE">
        <w:t xml:space="preserve">. </w:t>
      </w:r>
    </w:p>
    <w:p w14:paraId="107C84BF" w14:textId="77777777" w:rsidR="00D40888" w:rsidRDefault="00D40888" w:rsidP="00D40888">
      <w:pPr>
        <w:pStyle w:val="ListParagraph"/>
        <w:numPr>
          <w:ilvl w:val="0"/>
          <w:numId w:val="11"/>
        </w:numPr>
      </w:pPr>
      <w:r>
        <w:t>Initialize: Sets the Gr</w:t>
      </w:r>
      <w:r w:rsidR="00661EB8">
        <w:t>oup name to the default v</w:t>
      </w:r>
      <w:r>
        <w:t>alue (Group)</w:t>
      </w:r>
      <w:r w:rsidR="00300189">
        <w:t>.</w:t>
      </w:r>
    </w:p>
    <w:p w14:paraId="13FD582D" w14:textId="77777777" w:rsidR="00BA56A9" w:rsidRDefault="00D40888" w:rsidP="00D40888">
      <w:pPr>
        <w:pStyle w:val="ListParagraph"/>
        <w:numPr>
          <w:ilvl w:val="0"/>
          <w:numId w:val="11"/>
        </w:numPr>
      </w:pPr>
      <w:r>
        <w:t xml:space="preserve">Duplicate: </w:t>
      </w:r>
      <w:r w:rsidR="00300189">
        <w:t>Adds</w:t>
      </w:r>
      <w:r>
        <w:t xml:space="preserve"> the word copy to a group</w:t>
      </w:r>
      <w:r w:rsidR="00300189">
        <w:t xml:space="preserve"> name</w:t>
      </w:r>
      <w:r>
        <w:t xml:space="preserve"> that had been duplicated.</w:t>
      </w:r>
    </w:p>
    <w:p w14:paraId="792C6014" w14:textId="77777777" w:rsidR="00D40888" w:rsidRDefault="00D40888" w:rsidP="00D40888">
      <w:pPr>
        <w:pStyle w:val="ListParagraph"/>
        <w:numPr>
          <w:ilvl w:val="0"/>
          <w:numId w:val="11"/>
        </w:numPr>
      </w:pPr>
      <w:r>
        <w:t>EditOptions: Allow to add sub nodes consisting of current and voltage Channels. The group can be removed and duplicated, but can’t be dragged.</w:t>
      </w:r>
    </w:p>
    <w:p w14:paraId="366EE623" w14:textId="77777777" w:rsidR="00D40888" w:rsidRDefault="00D40888" w:rsidP="00D40888">
      <w:pPr>
        <w:pStyle w:val="ListParagraph"/>
        <w:numPr>
          <w:ilvl w:val="0"/>
          <w:numId w:val="11"/>
        </w:numPr>
      </w:pPr>
      <w:r>
        <w:t xml:space="preserve">FromRepo: In this VI the channel array is scanned to search for all the channels that should belong to the group. </w:t>
      </w:r>
    </w:p>
    <w:p w14:paraId="577FA4C1" w14:textId="77777777" w:rsidR="00D40888" w:rsidRDefault="00D40888" w:rsidP="00D40888">
      <w:pPr>
        <w:pStyle w:val="ListParagraph"/>
        <w:numPr>
          <w:ilvl w:val="0"/>
          <w:numId w:val="11"/>
        </w:numPr>
      </w:pPr>
      <w:r>
        <w:t>ToRepo: Stores the group name in the auxiliary channel data</w:t>
      </w:r>
      <w:r w:rsidR="00300189">
        <w:t>.</w:t>
      </w:r>
    </w:p>
    <w:p w14:paraId="56E06A5C" w14:textId="77777777" w:rsidR="00D40888" w:rsidRDefault="00D40888" w:rsidP="00D40888">
      <w:pPr>
        <w:pStyle w:val="ListParagraph"/>
        <w:numPr>
          <w:ilvl w:val="0"/>
          <w:numId w:val="11"/>
        </w:numPr>
      </w:pPr>
      <w:r>
        <w:t xml:space="preserve">GetText: Sets the glyph to group </w:t>
      </w:r>
      <w:r w:rsidR="00661EB8">
        <w:t>g</w:t>
      </w:r>
      <w:r>
        <w:t>lyph and uses the group name as the text</w:t>
      </w:r>
      <w:r w:rsidR="00300189">
        <w:t>.</w:t>
      </w:r>
    </w:p>
    <w:p w14:paraId="7A5D3AFD" w14:textId="77777777" w:rsidR="00D40888" w:rsidRDefault="00D40888" w:rsidP="00D40888">
      <w:pPr>
        <w:pStyle w:val="ListParagraph"/>
        <w:numPr>
          <w:ilvl w:val="0"/>
          <w:numId w:val="11"/>
        </w:numPr>
      </w:pPr>
      <w:r>
        <w:lastRenderedPageBreak/>
        <w:t>UIRef: Sets the reference of the UI to GroupUI.</w:t>
      </w:r>
    </w:p>
    <w:p w14:paraId="65ACE781" w14:textId="77777777" w:rsidR="00D40888" w:rsidDel="005A0092" w:rsidRDefault="00D40888" w:rsidP="00046B53">
      <w:pPr>
        <w:rPr>
          <w:del w:id="11" w:author="Daniel Smith" w:date="2013-12-05T15:30:00Z"/>
        </w:rPr>
      </w:pPr>
    </w:p>
    <w:p w14:paraId="353A39C6" w14:textId="77777777" w:rsidR="00D40888" w:rsidRDefault="00D40888" w:rsidP="00046B53"/>
    <w:p w14:paraId="15C728B7" w14:textId="77777777" w:rsidR="00BA56A9" w:rsidRPr="006C24D0" w:rsidRDefault="00BA56A9" w:rsidP="00046B53">
      <w:pPr>
        <w:rPr>
          <w:u w:val="single"/>
        </w:rPr>
      </w:pPr>
      <w:r w:rsidRPr="006C24D0">
        <w:rPr>
          <w:u w:val="single"/>
        </w:rPr>
        <w:t>Channel abstract class</w:t>
      </w:r>
    </w:p>
    <w:p w14:paraId="1471A869" w14:textId="77777777" w:rsidR="00BA56A9" w:rsidRDefault="006C24D0" w:rsidP="00046B53">
      <w:r>
        <w:t>This is an abstract class and is never display on the tree control. It defines most of the methods for the channels than inherit from it.</w:t>
      </w:r>
    </w:p>
    <w:p w14:paraId="675672E6" w14:textId="77777777" w:rsidR="006C24D0" w:rsidRDefault="006C24D0" w:rsidP="006C24D0">
      <w:pPr>
        <w:pStyle w:val="ListParagraph"/>
        <w:numPr>
          <w:ilvl w:val="0"/>
          <w:numId w:val="9"/>
        </w:numPr>
      </w:pPr>
      <w:r>
        <w:t>Channel UI and Channel UI Ref. Defines the U</w:t>
      </w:r>
      <w:r w:rsidR="009168E7">
        <w:t>I</w:t>
      </w:r>
      <w:r>
        <w:t xml:space="preserve"> that will be used for all channels. If a specific channel needs a different UI the UI ref can be overridden.</w:t>
      </w:r>
    </w:p>
    <w:p w14:paraId="7A82C894" w14:textId="77777777" w:rsidR="006C24D0" w:rsidRDefault="006C24D0" w:rsidP="006C24D0">
      <w:pPr>
        <w:pStyle w:val="ListParagraph"/>
        <w:numPr>
          <w:ilvl w:val="0"/>
          <w:numId w:val="9"/>
        </w:numPr>
      </w:pPr>
      <w:r>
        <w:t xml:space="preserve">EditOptions: </w:t>
      </w:r>
      <w:r w:rsidR="00FB1092">
        <w:t xml:space="preserve">Allows </w:t>
      </w:r>
      <w:r>
        <w:t>the channels to be moved, removed and duplicated. And specify no sub nodes can be added to them.</w:t>
      </w:r>
    </w:p>
    <w:p w14:paraId="0655CC9B" w14:textId="77777777" w:rsidR="006C24D0" w:rsidRDefault="006C24D0" w:rsidP="006C24D0">
      <w:pPr>
        <w:pStyle w:val="ListParagraph"/>
        <w:numPr>
          <w:ilvl w:val="0"/>
          <w:numId w:val="9"/>
        </w:numPr>
      </w:pPr>
      <w:r>
        <w:t xml:space="preserve">GetText: </w:t>
      </w:r>
      <w:r w:rsidR="00FB1092">
        <w:t>Sets channel name as the test and a</w:t>
      </w:r>
      <w:r>
        <w:t xml:space="preserve"> default Glyph is used in case a channel didn’t </w:t>
      </w:r>
      <w:r w:rsidR="00F7495B">
        <w:t>specify</w:t>
      </w:r>
      <w:r>
        <w:t xml:space="preserve"> it. </w:t>
      </w:r>
    </w:p>
    <w:p w14:paraId="24970D15" w14:textId="77777777" w:rsidR="006C24D0" w:rsidRDefault="006C24D0" w:rsidP="006C24D0">
      <w:pPr>
        <w:pStyle w:val="ListParagraph"/>
        <w:numPr>
          <w:ilvl w:val="0"/>
          <w:numId w:val="9"/>
        </w:numPr>
      </w:pPr>
      <w:r>
        <w:t xml:space="preserve">ToRepo: </w:t>
      </w:r>
      <w:r w:rsidR="00FB1092">
        <w:t>T</w:t>
      </w:r>
      <w:r w:rsidR="003C425F">
        <w:t>he complete channel information is populated using the</w:t>
      </w:r>
      <w:r>
        <w:t xml:space="preserve"> values of System and group from the current channel auxiliary data, </w:t>
      </w:r>
      <w:r w:rsidR="003C425F">
        <w:t>and writes the information into the main Array Channels.</w:t>
      </w:r>
    </w:p>
    <w:p w14:paraId="51DDB000" w14:textId="77777777" w:rsidR="009168E7" w:rsidRDefault="009168E7" w:rsidP="006C24D0">
      <w:pPr>
        <w:pStyle w:val="ListParagraph"/>
        <w:numPr>
          <w:ilvl w:val="0"/>
          <w:numId w:val="9"/>
        </w:numPr>
      </w:pPr>
      <w:r>
        <w:t xml:space="preserve">FromRepo: Using the index stored in the </w:t>
      </w:r>
      <w:r w:rsidR="001322B3" w:rsidRPr="001322B3">
        <w:t>from repo cluster</w:t>
      </w:r>
      <w:r>
        <w:t>, gets all the channel info on that index in the arra</w:t>
      </w:r>
      <w:r w:rsidR="00FB1092">
        <w:t>y.</w:t>
      </w:r>
      <w:r>
        <w:t xml:space="preserve"> </w:t>
      </w:r>
    </w:p>
    <w:p w14:paraId="40B5D3E1" w14:textId="77777777" w:rsidR="00C901F4" w:rsidRDefault="00C901F4" w:rsidP="00C901F4">
      <w:pPr>
        <w:pStyle w:val="ListParagraph"/>
      </w:pPr>
    </w:p>
    <w:p w14:paraId="1A8E3D73" w14:textId="77777777" w:rsidR="003C425F" w:rsidRDefault="00C901F4" w:rsidP="00C901F4">
      <w:r>
        <w:t>There are t</w:t>
      </w:r>
      <w:r w:rsidR="00691836">
        <w:t>w</w:t>
      </w:r>
      <w:r>
        <w:t xml:space="preserve">o </w:t>
      </w:r>
      <w:r w:rsidR="005A0092">
        <w:t xml:space="preserve">data access </w:t>
      </w:r>
      <w:r>
        <w:t>method V</w:t>
      </w:r>
      <w:r w:rsidR="00691836">
        <w:t>I</w:t>
      </w:r>
      <w:r>
        <w:t>s that allows you to get the data in the VIEW cluster format or in the Channel cluster format.</w:t>
      </w:r>
    </w:p>
    <w:p w14:paraId="5DD82F08" w14:textId="77777777" w:rsidR="00BA56A9" w:rsidRPr="006C24D0" w:rsidRDefault="00BA56A9" w:rsidP="00046B53">
      <w:pPr>
        <w:rPr>
          <w:u w:val="single"/>
        </w:rPr>
      </w:pPr>
      <w:r w:rsidRPr="006C24D0">
        <w:rPr>
          <w:u w:val="single"/>
        </w:rPr>
        <w:t>Current channel and voltage channel</w:t>
      </w:r>
    </w:p>
    <w:p w14:paraId="49911FF8" w14:textId="77777777" w:rsidR="006C24D0" w:rsidRDefault="006C24D0" w:rsidP="00046B53">
      <w:r>
        <w:t>These channels inherit most of their methods from the Channel abstract class. The only specific VIs for these classes are Initialize and GetText.</w:t>
      </w:r>
    </w:p>
    <w:p w14:paraId="5F8453AB" w14:textId="77777777" w:rsidR="006C24D0" w:rsidRDefault="006C24D0" w:rsidP="006C24D0">
      <w:pPr>
        <w:pStyle w:val="ListParagraph"/>
        <w:numPr>
          <w:ilvl w:val="0"/>
          <w:numId w:val="10"/>
        </w:numPr>
      </w:pPr>
      <w:r>
        <w:t xml:space="preserve">Initialize:  Sets the channel name and the </w:t>
      </w:r>
      <w:r w:rsidR="00FB1092">
        <w:t>channel type</w:t>
      </w:r>
      <w:r>
        <w:t xml:space="preserve"> to the specific ones of the corresponding classes.</w:t>
      </w:r>
    </w:p>
    <w:p w14:paraId="728ABA82" w14:textId="77777777" w:rsidR="006C24D0" w:rsidRDefault="006C24D0" w:rsidP="006C24D0">
      <w:pPr>
        <w:pStyle w:val="ListParagraph"/>
        <w:numPr>
          <w:ilvl w:val="0"/>
          <w:numId w:val="10"/>
        </w:numPr>
      </w:pPr>
      <w:r>
        <w:t>GetText: Sets the glyph to the right value</w:t>
      </w:r>
      <w:r w:rsidR="00FB1092">
        <w:t xml:space="preserve"> </w:t>
      </w:r>
      <w:r w:rsidR="00FB1092" w:rsidRPr="00FB1092">
        <w:t>and use the text method from the parent (channel)</w:t>
      </w:r>
      <w:r w:rsidR="00FB1092">
        <w:t>.</w:t>
      </w:r>
    </w:p>
    <w:p w14:paraId="4F2202F0" w14:textId="77777777" w:rsidR="006C24D0" w:rsidRDefault="006C24D0" w:rsidP="00046B53"/>
    <w:p w14:paraId="66D798D0" w14:textId="77777777" w:rsidR="00C02180" w:rsidRDefault="00C02180" w:rsidP="00C02180">
      <w:pPr>
        <w:pStyle w:val="Heading3"/>
      </w:pPr>
      <w:r>
        <w:t>New node creation</w:t>
      </w:r>
    </w:p>
    <w:p w14:paraId="780E456A" w14:textId="77777777" w:rsidR="0013112B" w:rsidRPr="0013112B" w:rsidRDefault="0013112B" w:rsidP="0013112B"/>
    <w:p w14:paraId="5689FC40" w14:textId="77777777" w:rsidR="0013112B" w:rsidRDefault="0013112B" w:rsidP="00035067">
      <w:pPr>
        <w:pStyle w:val="ListParagraph"/>
        <w:numPr>
          <w:ilvl w:val="0"/>
          <w:numId w:val="7"/>
        </w:numPr>
        <w:ind w:left="360"/>
      </w:pPr>
      <w:r>
        <w:t xml:space="preserve">Define where the classes will be stored the default path is in the </w:t>
      </w:r>
      <w:r w:rsidR="00035067">
        <w:t>/</w:t>
      </w:r>
      <w:r>
        <w:t>project folde</w:t>
      </w:r>
      <w:r w:rsidR="00035067">
        <w:t>r/C</w:t>
      </w:r>
      <w:r>
        <w:t>lasses.</w:t>
      </w:r>
      <w:r w:rsidR="00035067">
        <w:t xml:space="preserve"> </w:t>
      </w:r>
      <w:r>
        <w:t>The Configurator expects all classes to be stored in a single folder containing the folder for all the classes.</w:t>
      </w:r>
    </w:p>
    <w:p w14:paraId="069F1020" w14:textId="77777777" w:rsidR="0013112B" w:rsidRDefault="0013112B" w:rsidP="0013112B">
      <w:pPr>
        <w:jc w:val="center"/>
      </w:pPr>
      <w:r>
        <w:rPr>
          <w:noProof/>
        </w:rPr>
        <w:lastRenderedPageBreak/>
        <w:drawing>
          <wp:inline distT="0" distB="0" distL="0" distR="0" wp14:anchorId="56F7FDBD" wp14:editId="02CE1581">
            <wp:extent cx="1240155" cy="1327785"/>
            <wp:effectExtent l="19050" t="0" r="0" b="0"/>
            <wp:docPr id="1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cstate="print"/>
                    <a:srcRect/>
                    <a:stretch>
                      <a:fillRect/>
                    </a:stretch>
                  </pic:blipFill>
                  <pic:spPr bwMode="auto">
                    <a:xfrm>
                      <a:off x="0" y="0"/>
                      <a:ext cx="1240155" cy="1327785"/>
                    </a:xfrm>
                    <a:prstGeom prst="rect">
                      <a:avLst/>
                    </a:prstGeom>
                    <a:noFill/>
                    <a:ln w="9525">
                      <a:noFill/>
                      <a:miter lim="800000"/>
                      <a:headEnd/>
                      <a:tailEnd/>
                    </a:ln>
                  </pic:spPr>
                </pic:pic>
              </a:graphicData>
            </a:graphic>
          </wp:inline>
        </w:drawing>
      </w:r>
    </w:p>
    <w:p w14:paraId="1F3A4C2E" w14:textId="77777777" w:rsidR="0013112B" w:rsidRDefault="00035067" w:rsidP="0013112B">
      <w:r>
        <w:t xml:space="preserve">The path to the main classes folder is specified when initializing the repo. </w:t>
      </w:r>
      <w:r w:rsidR="0013112B">
        <w:t>If your classes don’t have this order in disk the GetClassPath and StoreClassPath methods from repo need to be overwritten.</w:t>
      </w:r>
    </w:p>
    <w:p w14:paraId="1A894F2A" w14:textId="77777777" w:rsidR="00F515AC" w:rsidRDefault="00F515AC" w:rsidP="00F515AC">
      <w:pPr>
        <w:pStyle w:val="ListParagraph"/>
        <w:numPr>
          <w:ilvl w:val="0"/>
          <w:numId w:val="7"/>
        </w:numPr>
      </w:pPr>
      <w:r>
        <w:t>Create the new class</w:t>
      </w:r>
    </w:p>
    <w:p w14:paraId="20AEB88E" w14:textId="77777777" w:rsidR="0013112B" w:rsidRDefault="00F515AC" w:rsidP="0013112B">
      <w:pPr>
        <w:pStyle w:val="ListParagraph"/>
        <w:numPr>
          <w:ilvl w:val="0"/>
          <w:numId w:val="7"/>
        </w:numPr>
      </w:pPr>
      <w:r>
        <w:t xml:space="preserve">Save to disk. </w:t>
      </w:r>
    </w:p>
    <w:p w14:paraId="69EADF33" w14:textId="77777777" w:rsidR="00F515AC" w:rsidRDefault="00F515AC" w:rsidP="00F515AC">
      <w:pPr>
        <w:pStyle w:val="ListParagraph"/>
        <w:numPr>
          <w:ilvl w:val="0"/>
          <w:numId w:val="7"/>
        </w:numPr>
      </w:pPr>
      <w:r>
        <w:t>Chan</w:t>
      </w:r>
      <w:r w:rsidR="0013112B">
        <w:t>ge inheritance to inherit from N</w:t>
      </w:r>
      <w:r>
        <w:t>ode.</w:t>
      </w:r>
      <w:r w:rsidR="0013112B">
        <w:t>lvclass.</w:t>
      </w:r>
    </w:p>
    <w:p w14:paraId="72818988" w14:textId="77777777" w:rsidR="00DF00ED" w:rsidRDefault="00DF00ED" w:rsidP="0013112B">
      <w:pPr>
        <w:pStyle w:val="Heading3"/>
      </w:pPr>
      <w:r>
        <w:t xml:space="preserve">Custom </w:t>
      </w:r>
      <w:r w:rsidR="0013112B">
        <w:t>v</w:t>
      </w:r>
      <w:r>
        <w:t>iew</w:t>
      </w:r>
    </w:p>
    <w:p w14:paraId="6E8616B9" w14:textId="77777777" w:rsidR="00D16438" w:rsidRDefault="00691836" w:rsidP="00D16438">
      <w:r>
        <w:t>It is often more convenient to</w:t>
      </w:r>
      <w:r w:rsidR="00D16438">
        <w:t xml:space="preserve"> edit multiple channels at the same time, because of this we created a custom view that is a multiple parameter editor.</w:t>
      </w:r>
    </w:p>
    <w:p w14:paraId="29229BD6" w14:textId="77777777" w:rsidR="00D16438" w:rsidRDefault="00D16438" w:rsidP="00D16438">
      <w:r>
        <w:t xml:space="preserve">For creating the multiple parameter editor we override </w:t>
      </w:r>
      <w:del w:id="12" w:author="Daniel Smith" w:date="2013-12-05T15:34:00Z">
        <w:r w:rsidDel="00D549E6">
          <w:delText xml:space="preserve"> </w:delText>
        </w:r>
      </w:del>
      <w:r>
        <w:t>customview.vi to call multipleparameterUI.vi</w:t>
      </w:r>
    </w:p>
    <w:p w14:paraId="2FC1387C" w14:textId="77777777" w:rsidR="00D16438" w:rsidRDefault="00D16438" w:rsidP="00D16438">
      <w:r>
        <w:t>If more than one custom view is required you can pass the name thorough the view name string and use a case structure to select between the different options</w:t>
      </w:r>
    </w:p>
    <w:p w14:paraId="22A0BB6D" w14:textId="77777777" w:rsidR="00D57CFA" w:rsidRDefault="00D57CFA" w:rsidP="00D57CFA">
      <w:pPr>
        <w:pStyle w:val="Heading1"/>
      </w:pPr>
      <w:r>
        <w:t xml:space="preserve">Getting Started </w:t>
      </w:r>
      <w:r w:rsidR="003F2B7F">
        <w:t xml:space="preserve">Hierarchical </w:t>
      </w:r>
      <w:r>
        <w:t>Configuration Editor Template:</w:t>
      </w:r>
    </w:p>
    <w:p w14:paraId="0B42F7ED" w14:textId="77777777" w:rsidR="00D16438" w:rsidRDefault="00D16438" w:rsidP="00D16438"/>
    <w:p w14:paraId="232E02D6" w14:textId="77777777" w:rsidR="00D57CFA" w:rsidRPr="00D16438" w:rsidRDefault="00D57CFA" w:rsidP="00D16438">
      <w:r>
        <w:rPr>
          <w:noProof/>
        </w:rPr>
        <w:lastRenderedPageBreak/>
        <w:drawing>
          <wp:inline distT="0" distB="0" distL="0" distR="0" wp14:anchorId="371BA12C" wp14:editId="3A02EE60">
            <wp:extent cx="5943600" cy="4664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664075"/>
                    </a:xfrm>
                    <a:prstGeom prst="rect">
                      <a:avLst/>
                    </a:prstGeom>
                  </pic:spPr>
                </pic:pic>
              </a:graphicData>
            </a:graphic>
          </wp:inline>
        </w:drawing>
      </w:r>
    </w:p>
    <w:p w14:paraId="372F8703" w14:textId="77777777" w:rsidR="00661EB8" w:rsidRDefault="00661EB8" w:rsidP="00661EB8">
      <w:pPr>
        <w:pStyle w:val="Heading2"/>
      </w:pPr>
      <w:r>
        <w:t>Feedback</w:t>
      </w:r>
    </w:p>
    <w:p w14:paraId="355B4B91" w14:textId="77777777" w:rsidR="00661EB8" w:rsidRDefault="00661EB8" w:rsidP="00661EB8">
      <w:pPr>
        <w:pStyle w:val="NormalWeb"/>
      </w:pPr>
      <w:r>
        <w:t>This reference application was created by the NI Systems Engineering group. </w:t>
      </w:r>
    </w:p>
    <w:p w14:paraId="0A6ECC7A" w14:textId="77777777" w:rsidR="00661EB8" w:rsidRDefault="00661EB8" w:rsidP="00661EB8">
      <w:pPr>
        <w:pStyle w:val="NormalWeb"/>
      </w:pPr>
      <w:r>
        <w:t xml:space="preserve">We </w:t>
      </w:r>
      <w:r>
        <w:rPr>
          <w:b/>
          <w:bCs/>
        </w:rPr>
        <w:t>do not</w:t>
      </w:r>
      <w:r>
        <w:t xml:space="preserve"> regularly monitor Reader Comments posted on this page.</w:t>
      </w:r>
    </w:p>
    <w:p w14:paraId="57A70CC8" w14:textId="77777777" w:rsidR="00661EB8" w:rsidRDefault="00661EB8" w:rsidP="00661EB8">
      <w:pPr>
        <w:pStyle w:val="NormalWeb"/>
      </w:pPr>
      <w:r>
        <w:t>Please submit your feedback in the </w:t>
      </w:r>
      <w:hyperlink r:id="rId29" w:history="1">
        <w:r>
          <w:rPr>
            <w:rStyle w:val="Hyperlink"/>
            <w:rFonts w:eastAsiaTheme="majorEastAsia"/>
          </w:rPr>
          <w:t>Configuration Editor discussion forum</w:t>
        </w:r>
      </w:hyperlink>
      <w:r>
        <w:t> so that we can improve this component for future applications. </w:t>
      </w:r>
    </w:p>
    <w:p w14:paraId="3EA231CB" w14:textId="77777777" w:rsidR="00661EB8" w:rsidRDefault="00661EB8" w:rsidP="00661EB8">
      <w:pPr>
        <w:pStyle w:val="NormalWeb"/>
      </w:pPr>
      <w:r>
        <w:t xml:space="preserve">Please direct support questions to </w:t>
      </w:r>
      <w:hyperlink r:id="rId30" w:history="1">
        <w:r>
          <w:rPr>
            <w:rStyle w:val="Hyperlink"/>
            <w:rFonts w:eastAsiaTheme="majorEastAsia"/>
          </w:rPr>
          <w:t>NI Technical Support</w:t>
        </w:r>
      </w:hyperlink>
      <w:r>
        <w:t>.</w:t>
      </w:r>
      <w:r w:rsidR="00B10E56">
        <w:t xml:space="preserve"> Discussion </w:t>
      </w:r>
    </w:p>
    <w:p w14:paraId="6F5D0A1E" w14:textId="77777777" w:rsidR="00F515AC" w:rsidRDefault="00F515AC" w:rsidP="00046B53"/>
    <w:p w14:paraId="5F5A04C7" w14:textId="77777777" w:rsidR="00984397" w:rsidRDefault="00984397" w:rsidP="00046B53"/>
    <w:p w14:paraId="1B762514" w14:textId="77777777" w:rsidR="00984397" w:rsidRDefault="00984397"/>
    <w:sectPr w:rsidR="00984397" w:rsidSect="00D46BC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Benjamin Celis" w:date="2015-08-18T17:50:00Z" w:initials="BC">
    <w:p w14:paraId="48ACD47F" w14:textId="77777777" w:rsidR="002C19EE" w:rsidRDefault="002C19EE">
      <w:pPr>
        <w:pStyle w:val="CommentText"/>
      </w:pPr>
      <w:r>
        <w:rPr>
          <w:rStyle w:val="CommentReference"/>
        </w:rPr>
        <w:annotationRef/>
      </w:r>
      <w:r>
        <w:t>Add colom fo use to overide</w:t>
      </w:r>
    </w:p>
  </w:comment>
  <w:comment w:id="8" w:author="Benjamin Celis" w:date="2015-08-18T17:50:00Z" w:initials="BC">
    <w:p w14:paraId="62B65B5C" w14:textId="77777777" w:rsidR="0080080E" w:rsidRDefault="0080080E" w:rsidP="0080080E">
      <w:pPr>
        <w:pStyle w:val="CommentText"/>
      </w:pPr>
      <w:r>
        <w:rPr>
          <w:rStyle w:val="CommentReference"/>
        </w:rPr>
        <w:annotationRef/>
      </w:r>
      <w:r>
        <w:t>Add colom fo use to overide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ACD47F" w15:done="0"/>
  <w15:commentEx w15:paraId="62B65B5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539F0"/>
    <w:multiLevelType w:val="hybridMultilevel"/>
    <w:tmpl w:val="B2C23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C28A0"/>
    <w:multiLevelType w:val="multilevel"/>
    <w:tmpl w:val="669E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03907"/>
    <w:multiLevelType w:val="hybridMultilevel"/>
    <w:tmpl w:val="EA9AD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D5BDF"/>
    <w:multiLevelType w:val="hybridMultilevel"/>
    <w:tmpl w:val="F0D234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34A5F"/>
    <w:multiLevelType w:val="hybridMultilevel"/>
    <w:tmpl w:val="DC1A4A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570328"/>
    <w:multiLevelType w:val="multilevel"/>
    <w:tmpl w:val="A40E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7568B"/>
    <w:multiLevelType w:val="hybridMultilevel"/>
    <w:tmpl w:val="A7BA0A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0C652E"/>
    <w:multiLevelType w:val="hybridMultilevel"/>
    <w:tmpl w:val="B85C3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9C44D7"/>
    <w:multiLevelType w:val="hybridMultilevel"/>
    <w:tmpl w:val="D63A0C2E"/>
    <w:lvl w:ilvl="0" w:tplc="CEBA5D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2F60EF"/>
    <w:multiLevelType w:val="hybridMultilevel"/>
    <w:tmpl w:val="030EA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AE5179"/>
    <w:multiLevelType w:val="hybridMultilevel"/>
    <w:tmpl w:val="904E9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54658B"/>
    <w:multiLevelType w:val="hybridMultilevel"/>
    <w:tmpl w:val="ACBE7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DF32CC"/>
    <w:multiLevelType w:val="hybridMultilevel"/>
    <w:tmpl w:val="14A4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0"/>
  </w:num>
  <w:num w:numId="4">
    <w:abstractNumId w:val="5"/>
  </w:num>
  <w:num w:numId="5">
    <w:abstractNumId w:val="2"/>
  </w:num>
  <w:num w:numId="6">
    <w:abstractNumId w:val="8"/>
  </w:num>
  <w:num w:numId="7">
    <w:abstractNumId w:val="3"/>
  </w:num>
  <w:num w:numId="8">
    <w:abstractNumId w:val="9"/>
  </w:num>
  <w:num w:numId="9">
    <w:abstractNumId w:val="11"/>
  </w:num>
  <w:num w:numId="10">
    <w:abstractNumId w:val="12"/>
  </w:num>
  <w:num w:numId="11">
    <w:abstractNumId w:val="0"/>
  </w:num>
  <w:num w:numId="12">
    <w:abstractNumId w:val="6"/>
  </w:num>
  <w:num w:numId="13">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jamin Celis">
    <w15:presenceInfo w15:providerId="Windows Live" w15:userId="8099e32301af4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4D0"/>
    <w:rsid w:val="000156BF"/>
    <w:rsid w:val="000226D7"/>
    <w:rsid w:val="0003164B"/>
    <w:rsid w:val="00032745"/>
    <w:rsid w:val="00035067"/>
    <w:rsid w:val="00046B53"/>
    <w:rsid w:val="00070B61"/>
    <w:rsid w:val="00093496"/>
    <w:rsid w:val="0009407E"/>
    <w:rsid w:val="0009504A"/>
    <w:rsid w:val="000C4EDD"/>
    <w:rsid w:val="000C69BE"/>
    <w:rsid w:val="000E087C"/>
    <w:rsid w:val="000E616D"/>
    <w:rsid w:val="000F71AD"/>
    <w:rsid w:val="00116A79"/>
    <w:rsid w:val="0013112B"/>
    <w:rsid w:val="001322B3"/>
    <w:rsid w:val="001348A3"/>
    <w:rsid w:val="00137B79"/>
    <w:rsid w:val="00142343"/>
    <w:rsid w:val="0014487B"/>
    <w:rsid w:val="00186E21"/>
    <w:rsid w:val="001A1DA9"/>
    <w:rsid w:val="001A4446"/>
    <w:rsid w:val="001A6432"/>
    <w:rsid w:val="001B3AEE"/>
    <w:rsid w:val="001C1764"/>
    <w:rsid w:val="001C25C1"/>
    <w:rsid w:val="001C7A7D"/>
    <w:rsid w:val="001E7874"/>
    <w:rsid w:val="00200990"/>
    <w:rsid w:val="00206FDC"/>
    <w:rsid w:val="00217338"/>
    <w:rsid w:val="002249F1"/>
    <w:rsid w:val="0022545F"/>
    <w:rsid w:val="00255869"/>
    <w:rsid w:val="00261FF2"/>
    <w:rsid w:val="002947DE"/>
    <w:rsid w:val="002C19EE"/>
    <w:rsid w:val="002D2853"/>
    <w:rsid w:val="002D6905"/>
    <w:rsid w:val="002D6E97"/>
    <w:rsid w:val="002F78EA"/>
    <w:rsid w:val="00300189"/>
    <w:rsid w:val="00323D0B"/>
    <w:rsid w:val="00327614"/>
    <w:rsid w:val="00331AFF"/>
    <w:rsid w:val="003461C9"/>
    <w:rsid w:val="003A18DD"/>
    <w:rsid w:val="003A7E78"/>
    <w:rsid w:val="003C425F"/>
    <w:rsid w:val="003D5A9B"/>
    <w:rsid w:val="003F2197"/>
    <w:rsid w:val="003F2B7F"/>
    <w:rsid w:val="00450327"/>
    <w:rsid w:val="00467D92"/>
    <w:rsid w:val="004717EE"/>
    <w:rsid w:val="00476C88"/>
    <w:rsid w:val="004A624D"/>
    <w:rsid w:val="004B19A4"/>
    <w:rsid w:val="004C65C1"/>
    <w:rsid w:val="004E09CA"/>
    <w:rsid w:val="004E28AB"/>
    <w:rsid w:val="00500B74"/>
    <w:rsid w:val="00514F49"/>
    <w:rsid w:val="0057784B"/>
    <w:rsid w:val="00582EA0"/>
    <w:rsid w:val="005A0092"/>
    <w:rsid w:val="005B1486"/>
    <w:rsid w:val="005D4BEC"/>
    <w:rsid w:val="005E683A"/>
    <w:rsid w:val="005F6A7B"/>
    <w:rsid w:val="005F7497"/>
    <w:rsid w:val="006070B3"/>
    <w:rsid w:val="00620964"/>
    <w:rsid w:val="0062174E"/>
    <w:rsid w:val="006554D2"/>
    <w:rsid w:val="00661EB8"/>
    <w:rsid w:val="00665E94"/>
    <w:rsid w:val="006708B1"/>
    <w:rsid w:val="00680BEE"/>
    <w:rsid w:val="00691620"/>
    <w:rsid w:val="00691836"/>
    <w:rsid w:val="006B32D4"/>
    <w:rsid w:val="006C05E9"/>
    <w:rsid w:val="006C24D0"/>
    <w:rsid w:val="006C5499"/>
    <w:rsid w:val="006E1C3F"/>
    <w:rsid w:val="006F03D2"/>
    <w:rsid w:val="006F24D0"/>
    <w:rsid w:val="006F258D"/>
    <w:rsid w:val="006F3366"/>
    <w:rsid w:val="006F47E0"/>
    <w:rsid w:val="0070566B"/>
    <w:rsid w:val="0070797D"/>
    <w:rsid w:val="00711F92"/>
    <w:rsid w:val="00715190"/>
    <w:rsid w:val="007218F7"/>
    <w:rsid w:val="00733AEF"/>
    <w:rsid w:val="0075204E"/>
    <w:rsid w:val="00762D69"/>
    <w:rsid w:val="00775AD4"/>
    <w:rsid w:val="00780AB5"/>
    <w:rsid w:val="00780B1F"/>
    <w:rsid w:val="007B3186"/>
    <w:rsid w:val="007C5B28"/>
    <w:rsid w:val="007C7F59"/>
    <w:rsid w:val="007E0CFD"/>
    <w:rsid w:val="007E7209"/>
    <w:rsid w:val="007F6ECA"/>
    <w:rsid w:val="0080080E"/>
    <w:rsid w:val="00822832"/>
    <w:rsid w:val="008308C5"/>
    <w:rsid w:val="00836560"/>
    <w:rsid w:val="00837385"/>
    <w:rsid w:val="00841DB5"/>
    <w:rsid w:val="008425C2"/>
    <w:rsid w:val="00850851"/>
    <w:rsid w:val="00882F64"/>
    <w:rsid w:val="0089367F"/>
    <w:rsid w:val="008A13B6"/>
    <w:rsid w:val="008C2B16"/>
    <w:rsid w:val="008C6C53"/>
    <w:rsid w:val="008D3174"/>
    <w:rsid w:val="008E3F35"/>
    <w:rsid w:val="008F202F"/>
    <w:rsid w:val="008F2691"/>
    <w:rsid w:val="00902B92"/>
    <w:rsid w:val="00902E49"/>
    <w:rsid w:val="009168E7"/>
    <w:rsid w:val="00930E51"/>
    <w:rsid w:val="009346F1"/>
    <w:rsid w:val="0094100B"/>
    <w:rsid w:val="0095051A"/>
    <w:rsid w:val="0095422D"/>
    <w:rsid w:val="00984397"/>
    <w:rsid w:val="00993588"/>
    <w:rsid w:val="00993A8E"/>
    <w:rsid w:val="00994206"/>
    <w:rsid w:val="009A4D62"/>
    <w:rsid w:val="009A537E"/>
    <w:rsid w:val="009B11F2"/>
    <w:rsid w:val="009B4987"/>
    <w:rsid w:val="009C4CEC"/>
    <w:rsid w:val="00A049A4"/>
    <w:rsid w:val="00A207A3"/>
    <w:rsid w:val="00A26809"/>
    <w:rsid w:val="00A315AA"/>
    <w:rsid w:val="00A57547"/>
    <w:rsid w:val="00A64D29"/>
    <w:rsid w:val="00A67EE5"/>
    <w:rsid w:val="00A73002"/>
    <w:rsid w:val="00A83A7A"/>
    <w:rsid w:val="00A95F43"/>
    <w:rsid w:val="00AA159B"/>
    <w:rsid w:val="00AB17CA"/>
    <w:rsid w:val="00AC1279"/>
    <w:rsid w:val="00AD0BA2"/>
    <w:rsid w:val="00AD2322"/>
    <w:rsid w:val="00AE5641"/>
    <w:rsid w:val="00AE6754"/>
    <w:rsid w:val="00B10E56"/>
    <w:rsid w:val="00B1507C"/>
    <w:rsid w:val="00B30513"/>
    <w:rsid w:val="00B449AD"/>
    <w:rsid w:val="00B5744B"/>
    <w:rsid w:val="00B61EC1"/>
    <w:rsid w:val="00B70600"/>
    <w:rsid w:val="00B77644"/>
    <w:rsid w:val="00B832D3"/>
    <w:rsid w:val="00B9000A"/>
    <w:rsid w:val="00BA56A9"/>
    <w:rsid w:val="00BA6470"/>
    <w:rsid w:val="00BC3D98"/>
    <w:rsid w:val="00BC51E8"/>
    <w:rsid w:val="00BE0F65"/>
    <w:rsid w:val="00BE5EE0"/>
    <w:rsid w:val="00BF67A0"/>
    <w:rsid w:val="00C00B8C"/>
    <w:rsid w:val="00C02180"/>
    <w:rsid w:val="00C14D30"/>
    <w:rsid w:val="00C20693"/>
    <w:rsid w:val="00C2324E"/>
    <w:rsid w:val="00C40149"/>
    <w:rsid w:val="00C531EB"/>
    <w:rsid w:val="00C53DFF"/>
    <w:rsid w:val="00C6304A"/>
    <w:rsid w:val="00C822B0"/>
    <w:rsid w:val="00C83F21"/>
    <w:rsid w:val="00C8466F"/>
    <w:rsid w:val="00C86E5F"/>
    <w:rsid w:val="00C901F4"/>
    <w:rsid w:val="00CA209C"/>
    <w:rsid w:val="00CD404B"/>
    <w:rsid w:val="00CD7FB0"/>
    <w:rsid w:val="00CE5E4D"/>
    <w:rsid w:val="00D16438"/>
    <w:rsid w:val="00D33746"/>
    <w:rsid w:val="00D40888"/>
    <w:rsid w:val="00D46BC1"/>
    <w:rsid w:val="00D549E6"/>
    <w:rsid w:val="00D57CFA"/>
    <w:rsid w:val="00D96713"/>
    <w:rsid w:val="00D9689B"/>
    <w:rsid w:val="00DB5BCC"/>
    <w:rsid w:val="00DE68AC"/>
    <w:rsid w:val="00DF00ED"/>
    <w:rsid w:val="00E011BE"/>
    <w:rsid w:val="00E0699B"/>
    <w:rsid w:val="00E16075"/>
    <w:rsid w:val="00E17C48"/>
    <w:rsid w:val="00E46D5D"/>
    <w:rsid w:val="00E47735"/>
    <w:rsid w:val="00E54887"/>
    <w:rsid w:val="00E57C58"/>
    <w:rsid w:val="00E839FB"/>
    <w:rsid w:val="00E84E9A"/>
    <w:rsid w:val="00E879A2"/>
    <w:rsid w:val="00E87FCD"/>
    <w:rsid w:val="00E973A2"/>
    <w:rsid w:val="00F01C7E"/>
    <w:rsid w:val="00F060F0"/>
    <w:rsid w:val="00F06567"/>
    <w:rsid w:val="00F10DFB"/>
    <w:rsid w:val="00F17B9B"/>
    <w:rsid w:val="00F203CB"/>
    <w:rsid w:val="00F21F0E"/>
    <w:rsid w:val="00F34B66"/>
    <w:rsid w:val="00F4076A"/>
    <w:rsid w:val="00F515AC"/>
    <w:rsid w:val="00F739E2"/>
    <w:rsid w:val="00F7495B"/>
    <w:rsid w:val="00F8168E"/>
    <w:rsid w:val="00F9406A"/>
    <w:rsid w:val="00FA44E1"/>
    <w:rsid w:val="00FB1092"/>
    <w:rsid w:val="00FB415F"/>
    <w:rsid w:val="00FC0777"/>
    <w:rsid w:val="00FC540C"/>
    <w:rsid w:val="00FC6C31"/>
    <w:rsid w:val="00FC70F8"/>
    <w:rsid w:val="00FE0705"/>
    <w:rsid w:val="00FF1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red"/>
    </o:shapedefaults>
    <o:shapelayout v:ext="edit">
      <o:idmap v:ext="edit" data="1"/>
    </o:shapelayout>
  </w:shapeDefaults>
  <w:decimalSymbol w:val="."/>
  <w:listSeparator w:val=","/>
  <w14:docId w14:val="2833A84C"/>
  <w15:docId w15:val="{D3752C69-DB7C-4A76-B3B0-256193B3F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04E"/>
  </w:style>
  <w:style w:type="paragraph" w:styleId="Heading1">
    <w:name w:val="heading 1"/>
    <w:basedOn w:val="Normal"/>
    <w:next w:val="Normal"/>
    <w:link w:val="Heading1Char"/>
    <w:uiPriority w:val="9"/>
    <w:qFormat/>
    <w:rsid w:val="007520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20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12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4D0"/>
    <w:pPr>
      <w:ind w:left="720"/>
      <w:contextualSpacing/>
    </w:pPr>
  </w:style>
  <w:style w:type="character" w:customStyle="1" w:styleId="Heading1Char">
    <w:name w:val="Heading 1 Char"/>
    <w:basedOn w:val="DefaultParagraphFont"/>
    <w:link w:val="Heading1"/>
    <w:uiPriority w:val="9"/>
    <w:rsid w:val="007520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204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520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204E"/>
    <w:rPr>
      <w:rFonts w:asciiTheme="majorHAnsi" w:eastAsiaTheme="majorEastAsia" w:hAnsiTheme="majorHAnsi" w:cstheme="majorBidi"/>
      <w:color w:val="17365D" w:themeColor="text2" w:themeShade="BF"/>
      <w:spacing w:val="5"/>
      <w:kern w:val="28"/>
      <w:sz w:val="52"/>
      <w:szCs w:val="52"/>
    </w:rPr>
  </w:style>
  <w:style w:type="table" w:styleId="MediumGrid3-Accent1">
    <w:name w:val="Medium Grid 3 Accent 1"/>
    <w:basedOn w:val="TableNormal"/>
    <w:uiPriority w:val="69"/>
    <w:rsid w:val="0075204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7520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04E"/>
    <w:rPr>
      <w:rFonts w:ascii="Tahoma" w:hAnsi="Tahoma" w:cs="Tahoma"/>
      <w:sz w:val="16"/>
      <w:szCs w:val="16"/>
    </w:rPr>
  </w:style>
  <w:style w:type="paragraph" w:styleId="TOCHeading">
    <w:name w:val="TOC Heading"/>
    <w:basedOn w:val="Heading1"/>
    <w:next w:val="Normal"/>
    <w:uiPriority w:val="39"/>
    <w:semiHidden/>
    <w:unhideWhenUsed/>
    <w:qFormat/>
    <w:rsid w:val="009B4987"/>
    <w:pPr>
      <w:outlineLvl w:val="9"/>
    </w:pPr>
  </w:style>
  <w:style w:type="paragraph" w:styleId="TOC1">
    <w:name w:val="toc 1"/>
    <w:basedOn w:val="Normal"/>
    <w:next w:val="Normal"/>
    <w:autoRedefine/>
    <w:uiPriority w:val="39"/>
    <w:unhideWhenUsed/>
    <w:rsid w:val="009B4987"/>
    <w:pPr>
      <w:spacing w:after="100"/>
    </w:pPr>
  </w:style>
  <w:style w:type="paragraph" w:styleId="TOC2">
    <w:name w:val="toc 2"/>
    <w:basedOn w:val="Normal"/>
    <w:next w:val="Normal"/>
    <w:autoRedefine/>
    <w:uiPriority w:val="39"/>
    <w:unhideWhenUsed/>
    <w:rsid w:val="009B4987"/>
    <w:pPr>
      <w:spacing w:after="100"/>
      <w:ind w:left="220"/>
    </w:pPr>
  </w:style>
  <w:style w:type="character" w:styleId="Hyperlink">
    <w:name w:val="Hyperlink"/>
    <w:basedOn w:val="DefaultParagraphFont"/>
    <w:uiPriority w:val="99"/>
    <w:unhideWhenUsed/>
    <w:rsid w:val="009B4987"/>
    <w:rPr>
      <w:color w:val="0000FF" w:themeColor="hyperlink"/>
      <w:u w:val="single"/>
    </w:rPr>
  </w:style>
  <w:style w:type="paragraph" w:styleId="NormalWeb">
    <w:name w:val="Normal (Web)"/>
    <w:basedOn w:val="Normal"/>
    <w:uiPriority w:val="99"/>
    <w:semiHidden/>
    <w:unhideWhenUsed/>
    <w:rsid w:val="007C7F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archresults-container-span">
    <w:name w:val="searchresults-container-span"/>
    <w:basedOn w:val="DefaultParagraphFont"/>
    <w:rsid w:val="007C7F59"/>
  </w:style>
  <w:style w:type="character" w:customStyle="1" w:styleId="Heading3Char">
    <w:name w:val="Heading 3 Char"/>
    <w:basedOn w:val="DefaultParagraphFont"/>
    <w:link w:val="Heading3"/>
    <w:uiPriority w:val="9"/>
    <w:rsid w:val="00AC1279"/>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6C24D0"/>
    <w:rPr>
      <w:sz w:val="16"/>
      <w:szCs w:val="16"/>
    </w:rPr>
  </w:style>
  <w:style w:type="paragraph" w:styleId="CommentText">
    <w:name w:val="annotation text"/>
    <w:basedOn w:val="Normal"/>
    <w:link w:val="CommentTextChar"/>
    <w:uiPriority w:val="99"/>
    <w:unhideWhenUsed/>
    <w:rsid w:val="006C24D0"/>
    <w:pPr>
      <w:spacing w:line="240" w:lineRule="auto"/>
    </w:pPr>
    <w:rPr>
      <w:sz w:val="20"/>
      <w:szCs w:val="20"/>
    </w:rPr>
  </w:style>
  <w:style w:type="character" w:customStyle="1" w:styleId="CommentTextChar">
    <w:name w:val="Comment Text Char"/>
    <w:basedOn w:val="DefaultParagraphFont"/>
    <w:link w:val="CommentText"/>
    <w:uiPriority w:val="99"/>
    <w:rsid w:val="006C24D0"/>
    <w:rPr>
      <w:sz w:val="20"/>
      <w:szCs w:val="20"/>
    </w:rPr>
  </w:style>
  <w:style w:type="paragraph" w:styleId="CommentSubject">
    <w:name w:val="annotation subject"/>
    <w:basedOn w:val="CommentText"/>
    <w:next w:val="CommentText"/>
    <w:link w:val="CommentSubjectChar"/>
    <w:uiPriority w:val="99"/>
    <w:semiHidden/>
    <w:unhideWhenUsed/>
    <w:rsid w:val="006C24D0"/>
    <w:rPr>
      <w:b/>
      <w:bCs/>
    </w:rPr>
  </w:style>
  <w:style w:type="character" w:customStyle="1" w:styleId="CommentSubjectChar">
    <w:name w:val="Comment Subject Char"/>
    <w:basedOn w:val="CommentTextChar"/>
    <w:link w:val="CommentSubject"/>
    <w:uiPriority w:val="99"/>
    <w:semiHidden/>
    <w:rsid w:val="006C24D0"/>
    <w:rPr>
      <w:b/>
      <w:bCs/>
      <w:sz w:val="20"/>
      <w:szCs w:val="20"/>
    </w:rPr>
  </w:style>
  <w:style w:type="paragraph" w:styleId="Revision">
    <w:name w:val="Revision"/>
    <w:hidden/>
    <w:uiPriority w:val="99"/>
    <w:semiHidden/>
    <w:rsid w:val="00F01C7E"/>
    <w:pPr>
      <w:spacing w:after="0" w:line="240" w:lineRule="auto"/>
    </w:pPr>
  </w:style>
  <w:style w:type="paragraph" w:styleId="Caption">
    <w:name w:val="caption"/>
    <w:basedOn w:val="Normal"/>
    <w:next w:val="Normal"/>
    <w:uiPriority w:val="35"/>
    <w:unhideWhenUsed/>
    <w:qFormat/>
    <w:rsid w:val="007F6EC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653059">
      <w:bodyDiv w:val="1"/>
      <w:marLeft w:val="0"/>
      <w:marRight w:val="0"/>
      <w:marTop w:val="0"/>
      <w:marBottom w:val="0"/>
      <w:divBdr>
        <w:top w:val="none" w:sz="0" w:space="0" w:color="auto"/>
        <w:left w:val="none" w:sz="0" w:space="0" w:color="auto"/>
        <w:bottom w:val="none" w:sz="0" w:space="0" w:color="auto"/>
        <w:right w:val="none" w:sz="0" w:space="0" w:color="auto"/>
      </w:divBdr>
    </w:div>
    <w:div w:id="718088280">
      <w:bodyDiv w:val="1"/>
      <w:marLeft w:val="0"/>
      <w:marRight w:val="0"/>
      <w:marTop w:val="0"/>
      <w:marBottom w:val="0"/>
      <w:divBdr>
        <w:top w:val="none" w:sz="0" w:space="0" w:color="auto"/>
        <w:left w:val="none" w:sz="0" w:space="0" w:color="auto"/>
        <w:bottom w:val="none" w:sz="0" w:space="0" w:color="auto"/>
        <w:right w:val="none" w:sz="0" w:space="0" w:color="auto"/>
      </w:divBdr>
    </w:div>
    <w:div w:id="1645549492">
      <w:bodyDiv w:val="1"/>
      <w:marLeft w:val="0"/>
      <w:marRight w:val="0"/>
      <w:marTop w:val="0"/>
      <w:marBottom w:val="0"/>
      <w:divBdr>
        <w:top w:val="none" w:sz="0" w:space="0" w:color="auto"/>
        <w:left w:val="none" w:sz="0" w:space="0" w:color="auto"/>
        <w:bottom w:val="none" w:sz="0" w:space="0" w:color="auto"/>
        <w:right w:val="none" w:sz="0" w:space="0" w:color="auto"/>
      </w:divBdr>
    </w:div>
    <w:div w:id="167379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forums.ni.com/ni/board/message?board.id=Components&amp;thread.id=241" TargetMode="External"/><Relationship Id="rId1" Type="http://schemas.openxmlformats.org/officeDocument/2006/relationships/customXml" Target="../customXml/item1.xml"/><Relationship Id="rId6" Type="http://schemas.openxmlformats.org/officeDocument/2006/relationships/hyperlink" Target="http://zone.ni.com/devzone/cda/epd/p/id/6091" TargetMode="External"/><Relationship Id="rId11" Type="http://schemas.openxmlformats.org/officeDocument/2006/relationships/image" Target="media/image5.jpg"/><Relationship Id="rId24" Type="http://schemas.openxmlformats.org/officeDocument/2006/relationships/image" Target="media/image16.png"/><Relationship Id="rId32" Type="http://schemas.microsoft.com/office/2011/relationships/people" Target="peop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jp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comments" Target="comments.xm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www.ni.com/suppor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E614F3-2B94-41D6-B9B4-E9FC57E0F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3131</Words>
  <Characters>17847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20937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bcelis</dc:creator>
  <cp:lastModifiedBy>Benjamin Celis</cp:lastModifiedBy>
  <cp:revision>2</cp:revision>
  <dcterms:created xsi:type="dcterms:W3CDTF">2015-09-28T23:41:00Z</dcterms:created>
  <dcterms:modified xsi:type="dcterms:W3CDTF">2015-09-28T23:41:00Z</dcterms:modified>
</cp:coreProperties>
</file>